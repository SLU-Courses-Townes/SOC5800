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C84A0D" w14:textId="77777777" w:rsidR="00365337" w:rsidRDefault="00365337" w:rsidP="00365337">
      <w:pPr>
        <w:tabs>
          <w:tab w:val="left" w:pos="1440"/>
        </w:tabs>
        <w:jc w:val="center"/>
      </w:pPr>
      <w:r>
        <w:t>Survey Questionnaire</w:t>
      </w:r>
    </w:p>
    <w:p w14:paraId="47CDB694" w14:textId="77777777" w:rsidR="00365337" w:rsidRDefault="00365337" w:rsidP="00F12485">
      <w:pPr>
        <w:tabs>
          <w:tab w:val="left" w:pos="1440"/>
        </w:tabs>
      </w:pPr>
    </w:p>
    <w:p w14:paraId="39E22E26" w14:textId="77777777" w:rsidR="00F12485" w:rsidRPr="00F12485" w:rsidRDefault="00F12485" w:rsidP="00F12485">
      <w:pPr>
        <w:tabs>
          <w:tab w:val="left" w:pos="1440"/>
        </w:tabs>
        <w:rPr>
          <w:u w:val="single"/>
        </w:rPr>
      </w:pPr>
      <w:r w:rsidRPr="00F12485">
        <w:rPr>
          <w:u w:val="single"/>
        </w:rPr>
        <w:t>Filter Questions</w:t>
      </w:r>
    </w:p>
    <w:p w14:paraId="35112E3D" w14:textId="77777777" w:rsidR="00F12485" w:rsidRDefault="00F12485" w:rsidP="00F12485">
      <w:pPr>
        <w:tabs>
          <w:tab w:val="left" w:pos="1440"/>
        </w:tabs>
      </w:pPr>
    </w:p>
    <w:p w14:paraId="6F27AA1B" w14:textId="6DB5A4B9" w:rsidR="00013391" w:rsidRDefault="00365337" w:rsidP="00365337">
      <w:pPr>
        <w:pStyle w:val="ListParagraph"/>
        <w:numPr>
          <w:ilvl w:val="0"/>
          <w:numId w:val="1"/>
        </w:numPr>
        <w:tabs>
          <w:tab w:val="left" w:pos="1080"/>
          <w:tab w:val="left" w:pos="1800"/>
        </w:tabs>
      </w:pPr>
      <w:r>
        <w:t>Are you currently incarcerated (i.e., in prison</w:t>
      </w:r>
      <w:ins w:id="0" w:author="Dan Ferris" w:date="2019-09-19T07:40:00Z">
        <w:r w:rsidR="000D5A19">
          <w:t xml:space="preserve">, </w:t>
        </w:r>
        <w:proofErr w:type="spellStart"/>
        <w:r w:rsidR="000D5A19">
          <w:t>jail,</w:t>
        </w:r>
      </w:ins>
      <w:del w:id="1" w:author="Dan Ferris" w:date="2019-09-19T07:40:00Z">
        <w:r w:rsidDel="000D5A19">
          <w:delText xml:space="preserve"> or jail</w:delText>
        </w:r>
      </w:del>
      <w:ins w:id="2" w:author="Dan Ferris" w:date="2019-09-19T07:40:00Z">
        <w:r w:rsidR="000D5A19">
          <w:t>under</w:t>
        </w:r>
        <w:proofErr w:type="spellEnd"/>
        <w:r w:rsidR="000D5A19">
          <w:t xml:space="preserve"> house arrest</w:t>
        </w:r>
      </w:ins>
      <w:r>
        <w:t>)?</w:t>
      </w:r>
      <w:r w:rsidR="002377A8">
        <w:t xml:space="preserve"> </w:t>
      </w:r>
      <w:r w:rsidR="002377A8" w:rsidRPr="002377A8">
        <w:t>(</w:t>
      </w:r>
      <w:r w:rsidR="002377A8" w:rsidRPr="002377A8">
        <w:rPr>
          <w:i/>
        </w:rPr>
        <w:t>select only one</w:t>
      </w:r>
      <w:r w:rsidR="002377A8" w:rsidRPr="002377A8">
        <w:t>)</w:t>
      </w:r>
    </w:p>
    <w:p w14:paraId="5FB5C6BE" w14:textId="77777777" w:rsidR="00365337" w:rsidRDefault="00780E3C" w:rsidP="00365337">
      <w:pPr>
        <w:pStyle w:val="ListParagraph"/>
        <w:tabs>
          <w:tab w:val="left" w:pos="1080"/>
          <w:tab w:val="left" w:pos="1800"/>
        </w:tabs>
        <w:ind w:left="360"/>
      </w:pPr>
      <w:sdt>
        <w:sdtPr>
          <w:id w:val="23544077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65337">
            <w:rPr>
              <w:rFonts w:ascii="MS Gothic" w:eastAsia="MS Gothic" w:hAnsi="MS Gothic" w:hint="eastAsia"/>
            </w:rPr>
            <w:t>☐</w:t>
          </w:r>
        </w:sdtContent>
      </w:sdt>
      <w:r w:rsidR="00365337">
        <w:t xml:space="preserve"> Yes </w:t>
      </w:r>
      <w:r w:rsidR="00365337">
        <w:sym w:font="Wingdings" w:char="F0E0"/>
      </w:r>
      <w:r w:rsidR="00365337">
        <w:t xml:space="preserve"> </w:t>
      </w:r>
      <w:r w:rsidR="006E0D46" w:rsidRPr="006E0D46">
        <w:rPr>
          <w:b/>
        </w:rPr>
        <w:t>STOP</w:t>
      </w:r>
      <w:r w:rsidR="006E0D46">
        <w:rPr>
          <w:b/>
        </w:rPr>
        <w:t xml:space="preserve"> (end survey)</w:t>
      </w:r>
    </w:p>
    <w:p w14:paraId="5B964774" w14:textId="77777777" w:rsidR="00365337" w:rsidRDefault="00780E3C" w:rsidP="00365337">
      <w:pPr>
        <w:pStyle w:val="ListParagraph"/>
        <w:tabs>
          <w:tab w:val="left" w:pos="1080"/>
          <w:tab w:val="left" w:pos="1800"/>
        </w:tabs>
        <w:ind w:left="360"/>
      </w:pPr>
      <w:sdt>
        <w:sdtPr>
          <w:id w:val="-123300686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65337">
            <w:rPr>
              <w:rFonts w:ascii="MS Gothic" w:eastAsia="MS Gothic" w:hAnsi="MS Gothic" w:hint="eastAsia"/>
            </w:rPr>
            <w:t>☐</w:t>
          </w:r>
        </w:sdtContent>
      </w:sdt>
      <w:r w:rsidR="00365337">
        <w:t xml:space="preserve"> No</w:t>
      </w:r>
    </w:p>
    <w:p w14:paraId="2F402494" w14:textId="77777777" w:rsidR="00365337" w:rsidRDefault="00365337" w:rsidP="00365337">
      <w:pPr>
        <w:pStyle w:val="ListParagraph"/>
        <w:tabs>
          <w:tab w:val="left" w:pos="1080"/>
          <w:tab w:val="left" w:pos="1800"/>
        </w:tabs>
        <w:ind w:left="360"/>
      </w:pPr>
    </w:p>
    <w:p w14:paraId="4AC809C5" w14:textId="77777777" w:rsidR="00F12485" w:rsidRDefault="00F12485" w:rsidP="00365337">
      <w:pPr>
        <w:tabs>
          <w:tab w:val="left" w:pos="1440"/>
        </w:tabs>
        <w:rPr>
          <w:u w:val="single"/>
        </w:rPr>
      </w:pPr>
      <w:r w:rsidRPr="00F12485">
        <w:rPr>
          <w:u w:val="single"/>
        </w:rPr>
        <w:t>Demographic Questions</w:t>
      </w:r>
    </w:p>
    <w:p w14:paraId="772BB9C2" w14:textId="77777777" w:rsidR="00F12485" w:rsidRPr="00F12485" w:rsidRDefault="00F12485" w:rsidP="00365337">
      <w:pPr>
        <w:tabs>
          <w:tab w:val="left" w:pos="1440"/>
        </w:tabs>
      </w:pPr>
    </w:p>
    <w:p w14:paraId="63823698" w14:textId="77777777" w:rsidR="00365337" w:rsidRDefault="00365337" w:rsidP="00365337">
      <w:pPr>
        <w:pStyle w:val="ListParagraph"/>
        <w:numPr>
          <w:ilvl w:val="0"/>
          <w:numId w:val="1"/>
        </w:numPr>
        <w:tabs>
          <w:tab w:val="left" w:pos="1440"/>
        </w:tabs>
      </w:pPr>
      <w:commentRangeStart w:id="3"/>
      <w:r>
        <w:t>Are you male or female?</w:t>
      </w:r>
      <w:r w:rsidR="00D869C6">
        <w:t xml:space="preserve"> (</w:t>
      </w:r>
      <w:r w:rsidR="00D869C6" w:rsidRPr="00D869C6">
        <w:rPr>
          <w:i/>
        </w:rPr>
        <w:t>select only one</w:t>
      </w:r>
      <w:r w:rsidR="00D869C6">
        <w:t>)</w:t>
      </w:r>
      <w:commentRangeEnd w:id="3"/>
      <w:r w:rsidR="000D5A19">
        <w:rPr>
          <w:rStyle w:val="CommentReference"/>
        </w:rPr>
        <w:commentReference w:id="3"/>
      </w:r>
    </w:p>
    <w:p w14:paraId="15754D72" w14:textId="77777777" w:rsidR="00365337" w:rsidRDefault="00365337" w:rsidP="00365337">
      <w:pPr>
        <w:pStyle w:val="ListParagraph"/>
        <w:tabs>
          <w:tab w:val="left" w:pos="144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Male</w:t>
      </w:r>
    </w:p>
    <w:p w14:paraId="5028DB4A" w14:textId="77777777" w:rsidR="00365337" w:rsidRDefault="00365337" w:rsidP="00365337">
      <w:pPr>
        <w:pStyle w:val="ListParagraph"/>
        <w:tabs>
          <w:tab w:val="left" w:pos="144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Female</w:t>
      </w:r>
    </w:p>
    <w:p w14:paraId="4A718DA8" w14:textId="77777777" w:rsidR="00365337" w:rsidRDefault="00365337" w:rsidP="00365337">
      <w:pPr>
        <w:tabs>
          <w:tab w:val="left" w:pos="1440"/>
        </w:tabs>
      </w:pPr>
    </w:p>
    <w:p w14:paraId="015455D4" w14:textId="77777777" w:rsidR="008E0C8A" w:rsidRDefault="008E0C8A" w:rsidP="008E0C8A">
      <w:pPr>
        <w:pStyle w:val="ListParagraph"/>
        <w:numPr>
          <w:ilvl w:val="0"/>
          <w:numId w:val="1"/>
        </w:numPr>
        <w:tabs>
          <w:tab w:val="left" w:pos="1440"/>
        </w:tabs>
      </w:pPr>
      <w:commentRangeStart w:id="4"/>
      <w:r>
        <w:t>Do you identify as belonging to the following racial and ethnic groups?</w:t>
      </w:r>
      <w:commentRangeEnd w:id="4"/>
      <w:r w:rsidR="000D5A19">
        <w:rPr>
          <w:rStyle w:val="CommentReference"/>
        </w:rPr>
        <w:commentReference w:id="4"/>
      </w:r>
    </w:p>
    <w:p w14:paraId="1B6D59CB" w14:textId="77777777" w:rsidR="008E0C8A" w:rsidRDefault="008E0C8A" w:rsidP="008E0C8A">
      <w:pPr>
        <w:tabs>
          <w:tab w:val="left" w:pos="720"/>
          <w:tab w:val="left" w:pos="1440"/>
        </w:tabs>
        <w:ind w:left="360"/>
      </w:pPr>
      <w:r>
        <w:tab/>
        <w:t>Yes</w:t>
      </w:r>
      <w:r>
        <w:tab/>
      </w:r>
      <w:r>
        <w:tab/>
        <w:t>No</w:t>
      </w:r>
    </w:p>
    <w:p w14:paraId="4D1A87EE" w14:textId="77777777" w:rsidR="008E0C8A" w:rsidRDefault="008E0C8A" w:rsidP="008E0C8A">
      <w:pPr>
        <w:tabs>
          <w:tab w:val="left" w:pos="720"/>
          <w:tab w:val="left" w:pos="1440"/>
          <w:tab w:val="left" w:pos="2160"/>
        </w:tabs>
        <w:ind w:left="360"/>
      </w:pPr>
      <w: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 xml:space="preserve"> East Asian descent (Chinese, Korean, Japanese, Indonesian)</w:t>
      </w:r>
    </w:p>
    <w:p w14:paraId="0DDD89DF" w14:textId="7DD29327" w:rsidR="008E0C8A" w:rsidRDefault="008E0C8A" w:rsidP="008E0C8A">
      <w:pPr>
        <w:tabs>
          <w:tab w:val="left" w:pos="720"/>
          <w:tab w:val="left" w:pos="1440"/>
          <w:tab w:val="left" w:pos="2160"/>
        </w:tabs>
        <w:ind w:left="360"/>
      </w:pPr>
      <w: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 xml:space="preserve"> Central Asian descent (Russian, India) </w:t>
      </w:r>
    </w:p>
    <w:p w14:paraId="06FEE810" w14:textId="77777777" w:rsidR="008E0C8A" w:rsidRDefault="008E0C8A" w:rsidP="008E0C8A">
      <w:pPr>
        <w:tabs>
          <w:tab w:val="left" w:pos="720"/>
          <w:tab w:val="left" w:pos="1440"/>
          <w:tab w:val="left" w:pos="2160"/>
        </w:tabs>
        <w:ind w:left="360"/>
      </w:pPr>
      <w: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 xml:space="preserve"> Black, African-American, African descent</w:t>
      </w:r>
    </w:p>
    <w:p w14:paraId="7C195C31" w14:textId="77777777" w:rsidR="00B305F7" w:rsidRDefault="00B305F7" w:rsidP="00B305F7">
      <w:pPr>
        <w:tabs>
          <w:tab w:val="left" w:pos="720"/>
          <w:tab w:val="left" w:pos="1440"/>
          <w:tab w:val="left" w:pos="2160"/>
        </w:tabs>
        <w:ind w:left="360"/>
      </w:pPr>
      <w: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 xml:space="preserve"> Hispanic or Latino descent</w:t>
      </w:r>
    </w:p>
    <w:p w14:paraId="73F2AE59" w14:textId="77777777" w:rsidR="008E0C8A" w:rsidRDefault="008E0C8A" w:rsidP="008E0C8A">
      <w:pPr>
        <w:tabs>
          <w:tab w:val="left" w:pos="720"/>
          <w:tab w:val="left" w:pos="1440"/>
          <w:tab w:val="left" w:pos="2160"/>
        </w:tabs>
        <w:ind w:left="360"/>
      </w:pPr>
      <w: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 xml:space="preserve"> Middle Eastern or North African descent</w:t>
      </w:r>
    </w:p>
    <w:p w14:paraId="4017718F" w14:textId="77777777" w:rsidR="008E0C8A" w:rsidRDefault="008E0C8A" w:rsidP="008E0C8A">
      <w:pPr>
        <w:tabs>
          <w:tab w:val="left" w:pos="720"/>
          <w:tab w:val="left" w:pos="1440"/>
          <w:tab w:val="left" w:pos="2160"/>
        </w:tabs>
        <w:ind w:left="360"/>
      </w:pPr>
      <w: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 xml:space="preserve"> Native American </w:t>
      </w:r>
      <w:r w:rsidR="00B305F7">
        <w:t xml:space="preserve">or Alaska Native </w:t>
      </w:r>
      <w:r>
        <w:t>descent</w:t>
      </w:r>
    </w:p>
    <w:p w14:paraId="5E6C6412" w14:textId="77777777" w:rsidR="008E0C8A" w:rsidRDefault="008E0C8A" w:rsidP="008E0C8A">
      <w:pPr>
        <w:tabs>
          <w:tab w:val="left" w:pos="720"/>
          <w:tab w:val="left" w:pos="1440"/>
          <w:tab w:val="left" w:pos="2160"/>
        </w:tabs>
        <w:ind w:left="360"/>
      </w:pPr>
      <w: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 xml:space="preserve"> </w:t>
      </w:r>
      <w:r w:rsidR="00B305F7">
        <w:t>Native Hawaiian or Pacific Islander</w:t>
      </w:r>
      <w:r>
        <w:t xml:space="preserve"> descent</w:t>
      </w:r>
    </w:p>
    <w:p w14:paraId="7F4800AB" w14:textId="77777777" w:rsidR="008E0C8A" w:rsidRDefault="008E0C8A" w:rsidP="008E0C8A">
      <w:pPr>
        <w:tabs>
          <w:tab w:val="left" w:pos="720"/>
          <w:tab w:val="left" w:pos="1440"/>
          <w:tab w:val="left" w:pos="2160"/>
        </w:tabs>
        <w:ind w:left="360"/>
      </w:pPr>
      <w: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 xml:space="preserve"> White, Caucasian, European descent</w:t>
      </w:r>
    </w:p>
    <w:p w14:paraId="084EA32D" w14:textId="77777777" w:rsidR="008E0C8A" w:rsidRDefault="008E0C8A" w:rsidP="008E0C8A">
      <w:pPr>
        <w:tabs>
          <w:tab w:val="left" w:pos="720"/>
          <w:tab w:val="left" w:pos="1440"/>
          <w:tab w:val="left" w:pos="2160"/>
        </w:tabs>
        <w:ind w:left="360"/>
        <w:rPr>
          <w:u w:val="single"/>
        </w:rPr>
      </w:pPr>
      <w: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 xml:space="preserve"> Other descent (please specify: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>)</w:t>
      </w:r>
    </w:p>
    <w:p w14:paraId="4BD69CFC" w14:textId="77777777" w:rsidR="008E0C8A" w:rsidRDefault="008E0C8A" w:rsidP="008E0C8A">
      <w:pPr>
        <w:pStyle w:val="ListParagraph"/>
        <w:tabs>
          <w:tab w:val="left" w:pos="1440"/>
        </w:tabs>
        <w:ind w:left="360"/>
      </w:pPr>
    </w:p>
    <w:p w14:paraId="03514CC3" w14:textId="77777777" w:rsidR="00F33FEB" w:rsidRDefault="00F33FEB" w:rsidP="00F33FEB">
      <w:pPr>
        <w:pStyle w:val="ListParagraph"/>
        <w:numPr>
          <w:ilvl w:val="0"/>
          <w:numId w:val="1"/>
        </w:numPr>
        <w:tabs>
          <w:tab w:val="left" w:pos="1440"/>
        </w:tabs>
      </w:pPr>
      <w:r>
        <w:t>What is your religious affiliation? (select only one)</w:t>
      </w:r>
    </w:p>
    <w:p w14:paraId="60FA86D1" w14:textId="77777777" w:rsidR="00F33FEB" w:rsidRDefault="00F33FEB" w:rsidP="00F33FEB">
      <w:pPr>
        <w:pStyle w:val="ListParagraph"/>
        <w:tabs>
          <w:tab w:val="left" w:pos="1440"/>
        </w:tabs>
        <w:ind w:left="360"/>
      </w:pPr>
      <w:r w:rsidRPr="00F33FEB">
        <w:rPr>
          <w:rFonts w:ascii="Segoe UI Symbol" w:hAnsi="Segoe UI Symbol" w:cs="Segoe UI Symbol"/>
        </w:rPr>
        <w:t>☐</w:t>
      </w:r>
      <w:r w:rsidRPr="00F33FEB">
        <w:t xml:space="preserve"> </w:t>
      </w:r>
      <w:r>
        <w:t>Atheism (i.e., don’t believe there is a God)</w:t>
      </w:r>
    </w:p>
    <w:p w14:paraId="0612DFB1" w14:textId="77777777" w:rsidR="00F33FEB" w:rsidRDefault="00F33FEB" w:rsidP="00F33FEB">
      <w:pPr>
        <w:pStyle w:val="ListParagraph"/>
        <w:tabs>
          <w:tab w:val="left" w:pos="1440"/>
        </w:tabs>
        <w:ind w:left="360"/>
      </w:pPr>
      <w:r w:rsidRPr="00F33FEB">
        <w:rPr>
          <w:rFonts w:ascii="Segoe UI Symbol" w:hAnsi="Segoe UI Symbol" w:cs="Segoe UI Symbol"/>
        </w:rPr>
        <w:t>☐</w:t>
      </w:r>
      <w:r w:rsidRPr="00F33FEB">
        <w:t xml:space="preserve"> A</w:t>
      </w:r>
      <w:r>
        <w:t>gnosticism</w:t>
      </w:r>
      <w:r w:rsidRPr="00F33FEB">
        <w:t xml:space="preserve"> (i.e., </w:t>
      </w:r>
      <w:r>
        <w:t>believe the existence of God is unknown and unknowable</w:t>
      </w:r>
      <w:r w:rsidRPr="00F33FEB">
        <w:t>)</w:t>
      </w:r>
    </w:p>
    <w:p w14:paraId="1D1C32AA" w14:textId="77777777" w:rsidR="00F33FEB" w:rsidRDefault="00F33FEB" w:rsidP="00F33FEB">
      <w:pPr>
        <w:pStyle w:val="ListParagraph"/>
        <w:tabs>
          <w:tab w:val="left" w:pos="1440"/>
        </w:tabs>
        <w:ind w:left="360"/>
      </w:pPr>
      <w:r w:rsidRPr="00F33FEB">
        <w:rPr>
          <w:rFonts w:ascii="Segoe UI Symbol" w:hAnsi="Segoe UI Symbol" w:cs="Segoe UI Symbol"/>
        </w:rPr>
        <w:t>☐</w:t>
      </w:r>
      <w:r>
        <w:t xml:space="preserve"> Buddhist</w:t>
      </w:r>
    </w:p>
    <w:p w14:paraId="5DD0616C" w14:textId="77777777" w:rsidR="00F33FEB" w:rsidRDefault="00F33FEB" w:rsidP="00F33FEB">
      <w:pPr>
        <w:pStyle w:val="ListParagraph"/>
        <w:tabs>
          <w:tab w:val="left" w:pos="1440"/>
        </w:tabs>
        <w:ind w:left="360"/>
      </w:pPr>
      <w:r w:rsidRPr="00F33FEB">
        <w:rPr>
          <w:rFonts w:ascii="Segoe UI Symbol" w:hAnsi="Segoe UI Symbol" w:cs="Segoe UI Symbol"/>
        </w:rPr>
        <w:t>☐</w:t>
      </w:r>
      <w:r>
        <w:t xml:space="preserve"> Eastern Orthodox</w:t>
      </w:r>
    </w:p>
    <w:p w14:paraId="1E3658E2" w14:textId="77777777" w:rsidR="00F33FEB" w:rsidRDefault="00F33FEB" w:rsidP="00F33FEB">
      <w:pPr>
        <w:pStyle w:val="ListParagraph"/>
        <w:tabs>
          <w:tab w:val="left" w:pos="1440"/>
        </w:tabs>
        <w:ind w:left="360"/>
      </w:pPr>
      <w:r w:rsidRPr="00F33FEB">
        <w:rPr>
          <w:rFonts w:ascii="Segoe UI Symbol" w:hAnsi="Segoe UI Symbol" w:cs="Segoe UI Symbol"/>
        </w:rPr>
        <w:t>☐</w:t>
      </w:r>
      <w:r>
        <w:t xml:space="preserve"> Hindu</w:t>
      </w:r>
    </w:p>
    <w:p w14:paraId="25FC981E" w14:textId="77777777" w:rsidR="00F33FEB" w:rsidRDefault="00F33FEB" w:rsidP="00F33FEB">
      <w:pPr>
        <w:pStyle w:val="ListParagraph"/>
        <w:tabs>
          <w:tab w:val="left" w:pos="1440"/>
        </w:tabs>
        <w:ind w:left="360"/>
      </w:pPr>
      <w:r w:rsidRPr="00F33FEB">
        <w:rPr>
          <w:rFonts w:ascii="Segoe UI Symbol" w:hAnsi="Segoe UI Symbol" w:cs="Segoe UI Symbol"/>
        </w:rPr>
        <w:t>☐</w:t>
      </w:r>
      <w:r>
        <w:t xml:space="preserve"> Jewish</w:t>
      </w:r>
    </w:p>
    <w:p w14:paraId="66646B59" w14:textId="77777777" w:rsidR="00F33FEB" w:rsidRDefault="00F33FEB" w:rsidP="00F33FEB">
      <w:pPr>
        <w:pStyle w:val="ListParagraph"/>
        <w:tabs>
          <w:tab w:val="left" w:pos="1440"/>
        </w:tabs>
        <w:ind w:left="360"/>
      </w:pPr>
      <w:r w:rsidRPr="00F33FEB">
        <w:rPr>
          <w:rFonts w:ascii="Segoe UI Symbol" w:hAnsi="Segoe UI Symbol" w:cs="Segoe UI Symbol"/>
        </w:rPr>
        <w:t>☐</w:t>
      </w:r>
      <w:r>
        <w:t xml:space="preserve"> LDS (Mormon)</w:t>
      </w:r>
    </w:p>
    <w:p w14:paraId="357714DE" w14:textId="77777777" w:rsidR="00F33FEB" w:rsidRDefault="00F33FEB" w:rsidP="00F33FEB">
      <w:pPr>
        <w:pStyle w:val="ListParagraph"/>
        <w:tabs>
          <w:tab w:val="left" w:pos="1440"/>
        </w:tabs>
        <w:ind w:left="360"/>
      </w:pPr>
      <w:r w:rsidRPr="00F33FEB">
        <w:rPr>
          <w:rFonts w:ascii="Segoe UI Symbol" w:hAnsi="Segoe UI Symbol" w:cs="Segoe UI Symbol"/>
        </w:rPr>
        <w:t>☐</w:t>
      </w:r>
      <w:r>
        <w:t xml:space="preserve"> Muslim</w:t>
      </w:r>
    </w:p>
    <w:p w14:paraId="346852D4" w14:textId="77777777" w:rsidR="00F33FEB" w:rsidRDefault="00F33FEB" w:rsidP="00F33FEB">
      <w:pPr>
        <w:pStyle w:val="ListParagraph"/>
        <w:tabs>
          <w:tab w:val="left" w:pos="1440"/>
        </w:tabs>
        <w:ind w:left="360"/>
      </w:pPr>
      <w:r w:rsidRPr="00F33FEB">
        <w:rPr>
          <w:rFonts w:ascii="Segoe UI Symbol" w:hAnsi="Segoe UI Symbol" w:cs="Segoe UI Symbol"/>
        </w:rPr>
        <w:t>☐</w:t>
      </w:r>
      <w:r>
        <w:t xml:space="preserve"> Non-Denominational</w:t>
      </w:r>
    </w:p>
    <w:p w14:paraId="213E621D" w14:textId="77777777" w:rsidR="00F33FEB" w:rsidRDefault="00F33FEB" w:rsidP="00F33FEB">
      <w:pPr>
        <w:pStyle w:val="ListParagraph"/>
        <w:tabs>
          <w:tab w:val="left" w:pos="1440"/>
        </w:tabs>
        <w:ind w:left="360"/>
      </w:pPr>
      <w:r w:rsidRPr="00F33FEB">
        <w:rPr>
          <w:rFonts w:ascii="Segoe UI Symbol" w:hAnsi="Segoe UI Symbol" w:cs="Segoe UI Symbol"/>
        </w:rPr>
        <w:t>☐</w:t>
      </w:r>
      <w:r>
        <w:t xml:space="preserve"> Protestant (e.g., Baptist, Lutheran, Presbyterian, etc.)</w:t>
      </w:r>
    </w:p>
    <w:p w14:paraId="7146B6DE" w14:textId="77777777" w:rsidR="00F33FEB" w:rsidRDefault="00F33FEB" w:rsidP="00F33FEB">
      <w:pPr>
        <w:pStyle w:val="ListParagraph"/>
        <w:tabs>
          <w:tab w:val="left" w:pos="1440"/>
        </w:tabs>
        <w:ind w:left="360"/>
      </w:pPr>
      <w:r w:rsidRPr="00F33FEB">
        <w:rPr>
          <w:rFonts w:ascii="Segoe UI Symbol" w:hAnsi="Segoe UI Symbol" w:cs="Segoe UI Symbol"/>
        </w:rPr>
        <w:t>☐</w:t>
      </w:r>
      <w:r>
        <w:t xml:space="preserve"> Roman Catholic</w:t>
      </w:r>
    </w:p>
    <w:p w14:paraId="40E255AA" w14:textId="77777777" w:rsidR="00F33FEB" w:rsidRDefault="00F33FEB" w:rsidP="00F33FEB">
      <w:pPr>
        <w:pStyle w:val="ListParagraph"/>
        <w:tabs>
          <w:tab w:val="left" w:pos="1440"/>
        </w:tabs>
        <w:ind w:left="360"/>
      </w:pPr>
      <w:r w:rsidRPr="00F33FEB">
        <w:rPr>
          <w:rFonts w:ascii="Segoe UI Symbol" w:hAnsi="Segoe UI Symbol" w:cs="Segoe UI Symbol"/>
        </w:rPr>
        <w:t>☐</w:t>
      </w:r>
      <w:r>
        <w:t xml:space="preserve"> None of the items listed above</w:t>
      </w:r>
    </w:p>
    <w:p w14:paraId="45FD2DB4" w14:textId="77777777" w:rsidR="00F33FEB" w:rsidRPr="00F33FEB" w:rsidRDefault="00F33FEB" w:rsidP="00F33FEB">
      <w:pPr>
        <w:pStyle w:val="ListParagraph"/>
        <w:tabs>
          <w:tab w:val="left" w:pos="1440"/>
        </w:tabs>
        <w:ind w:left="360"/>
        <w:rPr>
          <w:u w:val="single"/>
        </w:rPr>
      </w:pPr>
      <w:r w:rsidRPr="00F33FEB">
        <w:rPr>
          <w:rFonts w:ascii="Segoe UI Symbol" w:hAnsi="Segoe UI Symbol" w:cs="Segoe UI Symbol"/>
        </w:rPr>
        <w:t>☐</w:t>
      </w:r>
      <w:r>
        <w:rPr>
          <w:rFonts w:ascii="Segoe UI Symbol" w:hAnsi="Segoe UI Symbol" w:cs="Segoe UI Symbol"/>
        </w:rPr>
        <w:t xml:space="preserve"> </w:t>
      </w:r>
      <w:r>
        <w:t xml:space="preserve">Other (please specify)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1CCF2F28" w14:textId="77777777" w:rsidR="00F33FEB" w:rsidRDefault="00F33FEB" w:rsidP="00F33FEB">
      <w:pPr>
        <w:pStyle w:val="ListParagraph"/>
        <w:tabs>
          <w:tab w:val="left" w:pos="1440"/>
        </w:tabs>
        <w:ind w:left="360"/>
      </w:pPr>
    </w:p>
    <w:p w14:paraId="5350C010" w14:textId="77777777" w:rsidR="00365337" w:rsidRPr="00C71742" w:rsidRDefault="00C71742" w:rsidP="00365337">
      <w:pPr>
        <w:pStyle w:val="ListParagraph"/>
        <w:numPr>
          <w:ilvl w:val="0"/>
          <w:numId w:val="1"/>
        </w:numPr>
        <w:tabs>
          <w:tab w:val="left" w:pos="1440"/>
        </w:tabs>
      </w:pPr>
      <w:r>
        <w:t xml:space="preserve">How old are you </w:t>
      </w:r>
      <w:proofErr w:type="gramStart"/>
      <w:r>
        <w:t>now</w:t>
      </w:r>
      <w:proofErr w:type="gramEnd"/>
      <w:r>
        <w:t xml:space="preserve"> (i.e., years of age)? </w:t>
      </w:r>
      <w:r>
        <w:rPr>
          <w:u w:val="single"/>
        </w:rPr>
        <w:tab/>
      </w:r>
      <w:r>
        <w:rPr>
          <w:u w:val="single"/>
        </w:rPr>
        <w:tab/>
      </w:r>
      <w:r w:rsidR="00806CAF">
        <w:rPr>
          <w:u w:val="single"/>
        </w:rPr>
        <w:tab/>
      </w:r>
    </w:p>
    <w:p w14:paraId="5BE4F7EF" w14:textId="77777777" w:rsidR="00C71742" w:rsidRDefault="00C71742" w:rsidP="00C71742">
      <w:pPr>
        <w:pStyle w:val="ListParagraph"/>
        <w:tabs>
          <w:tab w:val="left" w:pos="1440"/>
        </w:tabs>
        <w:ind w:left="360"/>
      </w:pPr>
    </w:p>
    <w:p w14:paraId="7A0868A8" w14:textId="77777777" w:rsidR="00C71742" w:rsidRPr="001975F9" w:rsidRDefault="00C71742" w:rsidP="00365337">
      <w:pPr>
        <w:pStyle w:val="ListParagraph"/>
        <w:numPr>
          <w:ilvl w:val="0"/>
          <w:numId w:val="1"/>
        </w:numPr>
        <w:tabs>
          <w:tab w:val="left" w:pos="1440"/>
        </w:tabs>
      </w:pPr>
      <w:r>
        <w:t xml:space="preserve">How old were you when you were last released from prison or jail? </w:t>
      </w:r>
      <w:r>
        <w:rPr>
          <w:u w:val="single"/>
        </w:rPr>
        <w:tab/>
      </w:r>
      <w:r>
        <w:rPr>
          <w:u w:val="single"/>
        </w:rPr>
        <w:tab/>
      </w:r>
      <w:r w:rsidR="00806CAF">
        <w:rPr>
          <w:u w:val="single"/>
        </w:rPr>
        <w:tab/>
      </w:r>
      <w:commentRangeStart w:id="5"/>
      <w:commentRangeEnd w:id="5"/>
      <w:r w:rsidR="000D5A19">
        <w:rPr>
          <w:rStyle w:val="CommentReference"/>
        </w:rPr>
        <w:commentReference w:id="5"/>
      </w:r>
    </w:p>
    <w:p w14:paraId="2FA3F742" w14:textId="77777777" w:rsidR="00F4314E" w:rsidRDefault="00F4314E" w:rsidP="00F4314E">
      <w:pPr>
        <w:pStyle w:val="ListParagraph"/>
      </w:pPr>
    </w:p>
    <w:p w14:paraId="40516D21" w14:textId="77777777" w:rsidR="00806CAF" w:rsidRDefault="00806CAF">
      <w:r>
        <w:br w:type="page"/>
      </w:r>
    </w:p>
    <w:p w14:paraId="0ED44FC7" w14:textId="77777777" w:rsidR="00F4314E" w:rsidRDefault="00F4314E" w:rsidP="00F4314E">
      <w:pPr>
        <w:pStyle w:val="ListParagraph"/>
        <w:numPr>
          <w:ilvl w:val="0"/>
          <w:numId w:val="1"/>
        </w:numPr>
        <w:tabs>
          <w:tab w:val="left" w:pos="1080"/>
          <w:tab w:val="left" w:pos="1800"/>
        </w:tabs>
      </w:pPr>
      <w:commentRangeStart w:id="6"/>
      <w:r>
        <w:lastRenderedPageBreak/>
        <w:t>Have you been involved in criminal activity in the past 12 months</w:t>
      </w:r>
      <w:r w:rsidR="00421066">
        <w:t xml:space="preserve"> for which you have not been arrested or criminally charged</w:t>
      </w:r>
      <w:r>
        <w:t>?</w:t>
      </w:r>
      <w:r w:rsidR="00021643">
        <w:t xml:space="preserve"> (</w:t>
      </w:r>
      <w:r w:rsidR="00021643" w:rsidRPr="00021643">
        <w:rPr>
          <w:i/>
        </w:rPr>
        <w:t>select only one</w:t>
      </w:r>
      <w:r w:rsidR="00021643">
        <w:t>)</w:t>
      </w:r>
    </w:p>
    <w:p w14:paraId="02052F08" w14:textId="77777777" w:rsidR="00F4314E" w:rsidRDefault="00F4314E" w:rsidP="00F4314E">
      <w:pPr>
        <w:pStyle w:val="ListParagraph"/>
        <w:tabs>
          <w:tab w:val="left" w:pos="1080"/>
          <w:tab w:val="left" w:pos="180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Yes</w:t>
      </w:r>
    </w:p>
    <w:p w14:paraId="1BEA000E" w14:textId="77777777" w:rsidR="00F4314E" w:rsidRDefault="00F4314E" w:rsidP="00F4314E">
      <w:pPr>
        <w:pStyle w:val="ListParagraph"/>
        <w:tabs>
          <w:tab w:val="left" w:pos="1080"/>
          <w:tab w:val="left" w:pos="180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No</w:t>
      </w:r>
      <w:commentRangeEnd w:id="6"/>
      <w:r w:rsidR="000D5A19">
        <w:rPr>
          <w:rStyle w:val="CommentReference"/>
        </w:rPr>
        <w:commentReference w:id="6"/>
      </w:r>
    </w:p>
    <w:p w14:paraId="7B10CAC3" w14:textId="77777777" w:rsidR="006E4548" w:rsidRDefault="006E4548" w:rsidP="00F4314E">
      <w:pPr>
        <w:pStyle w:val="ListParagraph"/>
        <w:tabs>
          <w:tab w:val="left" w:pos="1080"/>
          <w:tab w:val="left" w:pos="1800"/>
        </w:tabs>
        <w:ind w:left="360"/>
      </w:pPr>
    </w:p>
    <w:p w14:paraId="4E3F9C17" w14:textId="77777777" w:rsidR="00421066" w:rsidRDefault="00421066" w:rsidP="00421066">
      <w:pPr>
        <w:pStyle w:val="ListParagraph"/>
        <w:numPr>
          <w:ilvl w:val="0"/>
          <w:numId w:val="1"/>
        </w:numPr>
        <w:tabs>
          <w:tab w:val="left" w:pos="1080"/>
          <w:tab w:val="left" w:pos="1800"/>
        </w:tabs>
      </w:pPr>
      <w:r>
        <w:t>Are you currently facing criminal charges? (</w:t>
      </w:r>
      <w:r w:rsidRPr="00021643">
        <w:rPr>
          <w:i/>
        </w:rPr>
        <w:t>select only one</w:t>
      </w:r>
      <w:r>
        <w:t>)</w:t>
      </w:r>
    </w:p>
    <w:p w14:paraId="795404EE" w14:textId="77777777" w:rsidR="00421066" w:rsidRDefault="00421066" w:rsidP="00421066">
      <w:pPr>
        <w:pStyle w:val="ListParagraph"/>
        <w:tabs>
          <w:tab w:val="left" w:pos="1080"/>
          <w:tab w:val="left" w:pos="180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Yes</w:t>
      </w:r>
    </w:p>
    <w:p w14:paraId="274E11DA" w14:textId="77777777" w:rsidR="00421066" w:rsidRDefault="00421066" w:rsidP="00421066">
      <w:pPr>
        <w:pStyle w:val="ListParagraph"/>
        <w:tabs>
          <w:tab w:val="left" w:pos="1080"/>
          <w:tab w:val="left" w:pos="180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No</w:t>
      </w:r>
    </w:p>
    <w:p w14:paraId="790FA78B" w14:textId="77777777" w:rsidR="00AF010C" w:rsidRDefault="00AF010C" w:rsidP="00421066">
      <w:pPr>
        <w:pStyle w:val="ListParagraph"/>
        <w:tabs>
          <w:tab w:val="left" w:pos="1080"/>
          <w:tab w:val="left" w:pos="1800"/>
        </w:tabs>
        <w:ind w:left="360"/>
      </w:pPr>
    </w:p>
    <w:p w14:paraId="689B670B" w14:textId="77777777" w:rsidR="00AF010C" w:rsidRDefault="00AF010C" w:rsidP="00AF010C">
      <w:pPr>
        <w:pStyle w:val="ListParagraph"/>
        <w:numPr>
          <w:ilvl w:val="0"/>
          <w:numId w:val="1"/>
        </w:numPr>
        <w:tabs>
          <w:tab w:val="left" w:pos="1080"/>
          <w:tab w:val="left" w:pos="1800"/>
        </w:tabs>
      </w:pPr>
      <w:r>
        <w:t xml:space="preserve">Have you been incarcerated in the past 12 months? </w:t>
      </w:r>
      <w:r w:rsidRPr="002377A8">
        <w:t>(</w:t>
      </w:r>
      <w:r w:rsidRPr="002377A8">
        <w:rPr>
          <w:i/>
        </w:rPr>
        <w:t>select only one</w:t>
      </w:r>
      <w:r w:rsidRPr="002377A8">
        <w:t>)</w:t>
      </w:r>
    </w:p>
    <w:p w14:paraId="2CCD1266" w14:textId="77777777" w:rsidR="00AF010C" w:rsidRDefault="00AF010C" w:rsidP="00AF010C">
      <w:pPr>
        <w:pStyle w:val="ListParagraph"/>
        <w:tabs>
          <w:tab w:val="left" w:pos="1080"/>
          <w:tab w:val="left" w:pos="180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Yes </w:t>
      </w:r>
    </w:p>
    <w:p w14:paraId="5247A121" w14:textId="77777777" w:rsidR="00AF010C" w:rsidRDefault="00AF010C" w:rsidP="00AF010C">
      <w:pPr>
        <w:pStyle w:val="ListParagraph"/>
        <w:tabs>
          <w:tab w:val="left" w:pos="1080"/>
          <w:tab w:val="left" w:pos="180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No</w:t>
      </w:r>
    </w:p>
    <w:p w14:paraId="20FD532B" w14:textId="77777777" w:rsidR="00421066" w:rsidRDefault="00421066" w:rsidP="0099025F"/>
    <w:p w14:paraId="316C6CD7" w14:textId="77777777" w:rsidR="00E77712" w:rsidRPr="00E77712" w:rsidRDefault="00E77712" w:rsidP="0099025F">
      <w:pPr>
        <w:rPr>
          <w:u w:val="single"/>
        </w:rPr>
      </w:pPr>
      <w:r w:rsidRPr="00E77712">
        <w:rPr>
          <w:u w:val="single"/>
        </w:rPr>
        <w:t>Education</w:t>
      </w:r>
    </w:p>
    <w:p w14:paraId="2798543E" w14:textId="77777777" w:rsidR="00E77712" w:rsidRDefault="00E77712" w:rsidP="0099025F"/>
    <w:p w14:paraId="19E483BA" w14:textId="77777777" w:rsidR="0099025F" w:rsidRDefault="00E77712" w:rsidP="0099025F">
      <w:pPr>
        <w:pStyle w:val="ListParagraph"/>
        <w:numPr>
          <w:ilvl w:val="0"/>
          <w:numId w:val="1"/>
        </w:numPr>
      </w:pPr>
      <w:r>
        <w:t>Have you completed the following formal education levels</w:t>
      </w:r>
      <w:r w:rsidR="0099025F">
        <w:t>?</w:t>
      </w:r>
    </w:p>
    <w:p w14:paraId="6E9E28B2" w14:textId="77777777" w:rsidR="00E77712" w:rsidRDefault="00E77712" w:rsidP="00E77712">
      <w:pPr>
        <w:tabs>
          <w:tab w:val="left" w:pos="720"/>
          <w:tab w:val="left" w:pos="1440"/>
        </w:tabs>
        <w:ind w:left="360"/>
      </w:pPr>
      <w:r>
        <w:tab/>
        <w:t>Yes</w:t>
      </w:r>
      <w:r>
        <w:tab/>
      </w:r>
      <w:r>
        <w:tab/>
        <w:t>No</w:t>
      </w:r>
    </w:p>
    <w:p w14:paraId="448C225C" w14:textId="77777777" w:rsidR="00E77712" w:rsidRDefault="00E77712" w:rsidP="00E77712">
      <w:pPr>
        <w:tabs>
          <w:tab w:val="left" w:pos="720"/>
          <w:tab w:val="left" w:pos="1440"/>
          <w:tab w:val="left" w:pos="2160"/>
        </w:tabs>
        <w:ind w:left="360"/>
      </w:pPr>
      <w: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 xml:space="preserve"> Grade school</w:t>
      </w:r>
    </w:p>
    <w:p w14:paraId="4F0EFA43" w14:textId="77777777" w:rsidR="00E77712" w:rsidRDefault="00E77712" w:rsidP="00E77712">
      <w:pPr>
        <w:tabs>
          <w:tab w:val="left" w:pos="720"/>
          <w:tab w:val="left" w:pos="1440"/>
          <w:tab w:val="left" w:pos="2160"/>
        </w:tabs>
        <w:ind w:left="360"/>
      </w:pPr>
      <w: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 xml:space="preserve"> High school diploma or G.E.D.</w:t>
      </w:r>
    </w:p>
    <w:p w14:paraId="0CA3CA30" w14:textId="77777777" w:rsidR="00E77712" w:rsidRDefault="00E77712" w:rsidP="00E77712">
      <w:pPr>
        <w:tabs>
          <w:tab w:val="left" w:pos="720"/>
          <w:tab w:val="left" w:pos="1440"/>
          <w:tab w:val="left" w:pos="2160"/>
        </w:tabs>
        <w:ind w:left="360"/>
      </w:pPr>
      <w: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 xml:space="preserve"> Trade school certificate</w:t>
      </w:r>
    </w:p>
    <w:p w14:paraId="029051DB" w14:textId="77777777" w:rsidR="00E77712" w:rsidRDefault="00E77712" w:rsidP="00E77712">
      <w:pPr>
        <w:tabs>
          <w:tab w:val="left" w:pos="720"/>
          <w:tab w:val="left" w:pos="1440"/>
          <w:tab w:val="left" w:pos="2160"/>
        </w:tabs>
        <w:ind w:left="360"/>
      </w:pPr>
      <w: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 xml:space="preserve"> Associate degree from college</w:t>
      </w:r>
    </w:p>
    <w:p w14:paraId="75A0FDCC" w14:textId="77777777" w:rsidR="00E77712" w:rsidRDefault="00E77712" w:rsidP="00E77712">
      <w:pPr>
        <w:tabs>
          <w:tab w:val="left" w:pos="720"/>
          <w:tab w:val="left" w:pos="1440"/>
          <w:tab w:val="left" w:pos="2160"/>
        </w:tabs>
        <w:ind w:left="360"/>
      </w:pPr>
      <w: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 xml:space="preserve"> Bachelor degree from college</w:t>
      </w:r>
    </w:p>
    <w:p w14:paraId="3C3560A4" w14:textId="77777777" w:rsidR="00E77712" w:rsidRDefault="00E77712" w:rsidP="00E77712">
      <w:pPr>
        <w:tabs>
          <w:tab w:val="left" w:pos="720"/>
          <w:tab w:val="left" w:pos="1440"/>
          <w:tab w:val="left" w:pos="2160"/>
        </w:tabs>
        <w:ind w:left="360"/>
      </w:pPr>
      <w: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 xml:space="preserve"> Master degree from college</w:t>
      </w:r>
    </w:p>
    <w:p w14:paraId="66C942C6" w14:textId="46429647" w:rsidR="00E77712" w:rsidRDefault="00E77712" w:rsidP="00E77712">
      <w:pPr>
        <w:tabs>
          <w:tab w:val="left" w:pos="720"/>
          <w:tab w:val="left" w:pos="1440"/>
          <w:tab w:val="left" w:pos="2160"/>
        </w:tabs>
        <w:ind w:left="360"/>
        <w:rPr>
          <w:ins w:id="7" w:author="Dan Ferris" w:date="2019-09-19T07:44:00Z"/>
        </w:rPr>
      </w:pPr>
      <w: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 xml:space="preserve"> Doctorate degree from college</w:t>
      </w:r>
    </w:p>
    <w:p w14:paraId="038C041A" w14:textId="2D8618E9" w:rsidR="000D5A19" w:rsidRDefault="000D5A19" w:rsidP="00E77712">
      <w:pPr>
        <w:tabs>
          <w:tab w:val="left" w:pos="720"/>
          <w:tab w:val="left" w:pos="1440"/>
          <w:tab w:val="left" w:pos="2160"/>
        </w:tabs>
        <w:ind w:left="360"/>
        <w:rPr>
          <w:ins w:id="8" w:author="Dan Ferris" w:date="2019-09-19T07:44:00Z"/>
        </w:rPr>
      </w:pPr>
    </w:p>
    <w:p w14:paraId="2FBD78AB" w14:textId="6CCB1167" w:rsidR="000D5A19" w:rsidRDefault="000D5A19" w:rsidP="000D5A19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rPr>
          <w:ins w:id="9" w:author="Dan Ferris" w:date="2019-09-19T07:45:00Z"/>
        </w:rPr>
      </w:pPr>
      <w:ins w:id="10" w:author="Dan Ferris" w:date="2019-09-19T07:44:00Z">
        <w:r>
          <w:t xml:space="preserve">At what </w:t>
        </w:r>
        <w:proofErr w:type="gramStart"/>
        <w:r>
          <w:t>point</w:t>
        </w:r>
        <w:proofErr w:type="gramEnd"/>
        <w:r>
          <w:t xml:space="preserve"> did you </w:t>
        </w:r>
      </w:ins>
      <w:ins w:id="11" w:author="Dan Ferris" w:date="2019-09-19T07:45:00Z">
        <w:r>
          <w:t xml:space="preserve">complete your highest level of education? </w:t>
        </w:r>
      </w:ins>
    </w:p>
    <w:p w14:paraId="45677C67" w14:textId="50D3AEAA" w:rsidR="000D5A19" w:rsidRDefault="000D5A19" w:rsidP="000D5A19">
      <w:pPr>
        <w:tabs>
          <w:tab w:val="left" w:pos="720"/>
          <w:tab w:val="left" w:pos="1440"/>
          <w:tab w:val="left" w:pos="2160"/>
        </w:tabs>
        <w:rPr>
          <w:ins w:id="12" w:author="Dan Ferris" w:date="2019-09-19T07:45:00Z"/>
        </w:rPr>
      </w:pPr>
      <w:ins w:id="13" w:author="Dan Ferris" w:date="2019-09-19T07:45:00Z">
        <w:r>
          <w:t xml:space="preserve"> ___ Before being incarcerated</w:t>
        </w:r>
      </w:ins>
    </w:p>
    <w:p w14:paraId="63E09E33" w14:textId="3B2200B1" w:rsidR="000D5A19" w:rsidRDefault="000D5A19" w:rsidP="000D5A19">
      <w:pPr>
        <w:tabs>
          <w:tab w:val="left" w:pos="720"/>
          <w:tab w:val="left" w:pos="1440"/>
          <w:tab w:val="left" w:pos="2160"/>
        </w:tabs>
        <w:rPr>
          <w:ins w:id="14" w:author="Dan Ferris" w:date="2019-09-19T07:45:00Z"/>
        </w:rPr>
      </w:pPr>
    </w:p>
    <w:p w14:paraId="22814AF0" w14:textId="1C3B731A" w:rsidR="000D5A19" w:rsidRDefault="000D5A19" w:rsidP="000D5A19">
      <w:pPr>
        <w:tabs>
          <w:tab w:val="left" w:pos="720"/>
          <w:tab w:val="left" w:pos="1440"/>
          <w:tab w:val="left" w:pos="2160"/>
        </w:tabs>
        <w:rPr>
          <w:ins w:id="15" w:author="Dan Ferris" w:date="2019-09-19T07:45:00Z"/>
        </w:rPr>
      </w:pPr>
      <w:ins w:id="16" w:author="Dan Ferris" w:date="2019-09-19T07:45:00Z">
        <w:r>
          <w:t>____While incarcerated</w:t>
        </w:r>
      </w:ins>
    </w:p>
    <w:p w14:paraId="2FBB7580" w14:textId="45978D29" w:rsidR="000D5A19" w:rsidRDefault="000D5A19" w:rsidP="000D5A19">
      <w:pPr>
        <w:tabs>
          <w:tab w:val="left" w:pos="720"/>
          <w:tab w:val="left" w:pos="1440"/>
          <w:tab w:val="left" w:pos="2160"/>
        </w:tabs>
        <w:rPr>
          <w:ins w:id="17" w:author="Dan Ferris" w:date="2019-09-19T07:45:00Z"/>
        </w:rPr>
      </w:pPr>
    </w:p>
    <w:p w14:paraId="0457DCA5" w14:textId="707C02B5" w:rsidR="000D5A19" w:rsidRDefault="000D5A19">
      <w:pPr>
        <w:tabs>
          <w:tab w:val="left" w:pos="720"/>
          <w:tab w:val="left" w:pos="1440"/>
          <w:tab w:val="left" w:pos="2160"/>
        </w:tabs>
        <w:pPrChange w:id="18" w:author="Dan Ferris" w:date="2019-09-19T07:45:00Z">
          <w:pPr>
            <w:tabs>
              <w:tab w:val="left" w:pos="720"/>
              <w:tab w:val="left" w:pos="1440"/>
              <w:tab w:val="left" w:pos="2160"/>
            </w:tabs>
            <w:ind w:left="360"/>
          </w:pPr>
        </w:pPrChange>
      </w:pPr>
      <w:ins w:id="19" w:author="Dan Ferris" w:date="2019-09-19T07:45:00Z">
        <w:r>
          <w:t>____After being incarcerated</w:t>
        </w:r>
      </w:ins>
    </w:p>
    <w:p w14:paraId="5213A5E8" w14:textId="77777777" w:rsidR="00E77712" w:rsidRDefault="00E77712" w:rsidP="00E77712"/>
    <w:p w14:paraId="56D09869" w14:textId="77777777" w:rsidR="00F12485" w:rsidRPr="00F12485" w:rsidRDefault="00F12485" w:rsidP="00F12485">
      <w:pPr>
        <w:rPr>
          <w:u w:val="single"/>
        </w:rPr>
      </w:pPr>
      <w:r w:rsidRPr="00F12485">
        <w:rPr>
          <w:u w:val="single"/>
        </w:rPr>
        <w:t>Use of Public Services</w:t>
      </w:r>
    </w:p>
    <w:p w14:paraId="1B73D9E6" w14:textId="77777777" w:rsidR="00F12485" w:rsidRDefault="00F12485" w:rsidP="00F12485"/>
    <w:p w14:paraId="467B19A8" w14:textId="77777777" w:rsidR="002C5B21" w:rsidRDefault="00380D59" w:rsidP="002C5B21">
      <w:pPr>
        <w:pStyle w:val="ListParagraph"/>
        <w:numPr>
          <w:ilvl w:val="0"/>
          <w:numId w:val="1"/>
        </w:numPr>
        <w:tabs>
          <w:tab w:val="left" w:pos="1440"/>
        </w:tabs>
      </w:pPr>
      <w:r>
        <w:t>D</w:t>
      </w:r>
      <w:r w:rsidR="00BD5479">
        <w:t>id you use</w:t>
      </w:r>
      <w:r w:rsidR="002C5B21">
        <w:t xml:space="preserve"> </w:t>
      </w:r>
      <w:r>
        <w:t>the following public services</w:t>
      </w:r>
      <w:r w:rsidR="00806CAF">
        <w:t xml:space="preserve"> and assistance programs</w:t>
      </w:r>
      <w:r>
        <w:t xml:space="preserve"> </w:t>
      </w:r>
      <w:r w:rsidR="00806CAF">
        <w:t xml:space="preserve">at any time </w:t>
      </w:r>
      <w:r>
        <w:t>after you were</w:t>
      </w:r>
      <w:r w:rsidR="002C5B21">
        <w:t xml:space="preserve"> </w:t>
      </w:r>
      <w:r>
        <w:t xml:space="preserve">last </w:t>
      </w:r>
      <w:r w:rsidR="002C5B21">
        <w:t>release</w:t>
      </w:r>
      <w:r>
        <w:t>d</w:t>
      </w:r>
      <w:r w:rsidR="002C5B21">
        <w:t xml:space="preserve"> from prison or jail?</w:t>
      </w:r>
    </w:p>
    <w:p w14:paraId="7B941858" w14:textId="77777777" w:rsidR="002C5B21" w:rsidRDefault="002C5B21" w:rsidP="002C5B21">
      <w:pPr>
        <w:tabs>
          <w:tab w:val="left" w:pos="720"/>
          <w:tab w:val="left" w:pos="1440"/>
        </w:tabs>
        <w:ind w:left="360"/>
      </w:pPr>
      <w:r>
        <w:tab/>
        <w:t>Yes</w:t>
      </w:r>
      <w:r>
        <w:tab/>
      </w:r>
      <w:r>
        <w:tab/>
        <w:t>No</w:t>
      </w:r>
    </w:p>
    <w:p w14:paraId="7B76F1C2" w14:textId="77777777" w:rsidR="002C5B21" w:rsidRDefault="002C5B21" w:rsidP="002C5B21">
      <w:pPr>
        <w:tabs>
          <w:tab w:val="left" w:pos="720"/>
          <w:tab w:val="left" w:pos="1440"/>
          <w:tab w:val="left" w:pos="2160"/>
        </w:tabs>
        <w:ind w:left="360"/>
      </w:pPr>
      <w: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 xml:space="preserve"> </w:t>
      </w:r>
      <w:r w:rsidR="00F12485">
        <w:t>Public transportation</w:t>
      </w:r>
    </w:p>
    <w:p w14:paraId="1D25A12E" w14:textId="77777777" w:rsidR="002C5B21" w:rsidRDefault="002C5B21" w:rsidP="002C5B21">
      <w:pPr>
        <w:tabs>
          <w:tab w:val="left" w:pos="720"/>
          <w:tab w:val="left" w:pos="1440"/>
          <w:tab w:val="left" w:pos="2160"/>
        </w:tabs>
        <w:ind w:left="360"/>
      </w:pPr>
      <w: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 w:rsidR="00F12485">
        <w:t xml:space="preserve"> Subsidized housing</w:t>
      </w:r>
    </w:p>
    <w:p w14:paraId="47A5255F" w14:textId="77777777" w:rsidR="002C5B21" w:rsidRDefault="002C5B21" w:rsidP="002C5B21">
      <w:pPr>
        <w:tabs>
          <w:tab w:val="left" w:pos="720"/>
          <w:tab w:val="left" w:pos="1440"/>
          <w:tab w:val="left" w:pos="2160"/>
        </w:tabs>
        <w:ind w:left="360"/>
      </w:pPr>
      <w: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 xml:space="preserve"> Supplemental Nutrition Assistance Program (SNAP)</w:t>
      </w:r>
      <w:r w:rsidR="00C368C7">
        <w:t>, food stamps</w:t>
      </w:r>
      <w:r>
        <w:t xml:space="preserve"> </w:t>
      </w:r>
    </w:p>
    <w:p w14:paraId="2597882D" w14:textId="77777777" w:rsidR="002C5B21" w:rsidRDefault="002C5B21" w:rsidP="00C368C7">
      <w:pPr>
        <w:tabs>
          <w:tab w:val="left" w:pos="720"/>
          <w:tab w:val="left" w:pos="1440"/>
          <w:tab w:val="left" w:pos="2160"/>
          <w:tab w:val="left" w:pos="2880"/>
        </w:tabs>
        <w:ind w:left="2952" w:hanging="2592"/>
      </w:pPr>
      <w: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 w:rsidR="00C368C7">
        <w:rPr>
          <w:u w:val="single"/>
        </w:rPr>
        <w:tab/>
      </w:r>
      <w:r w:rsidR="00C368C7" w:rsidRPr="00C368C7">
        <w:t>Special Supplemental Nutrition Program for Women, Infants, and Children (WIC)</w:t>
      </w:r>
    </w:p>
    <w:p w14:paraId="414FF7F2" w14:textId="77777777" w:rsidR="002C5B21" w:rsidRDefault="002C5B21" w:rsidP="002C5B21">
      <w:pPr>
        <w:tabs>
          <w:tab w:val="left" w:pos="720"/>
          <w:tab w:val="left" w:pos="1440"/>
          <w:tab w:val="left" w:pos="2160"/>
        </w:tabs>
        <w:ind w:left="360"/>
      </w:pPr>
      <w: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 xml:space="preserve"> </w:t>
      </w:r>
      <w:r w:rsidR="00380D59">
        <w:t>Job training programs</w:t>
      </w:r>
    </w:p>
    <w:p w14:paraId="33E7D156" w14:textId="77777777" w:rsidR="008E0C8A" w:rsidRDefault="008E0C8A" w:rsidP="00380D59">
      <w:pPr>
        <w:tabs>
          <w:tab w:val="left" w:pos="720"/>
          <w:tab w:val="left" w:pos="1440"/>
          <w:tab w:val="left" w:pos="2160"/>
        </w:tabs>
      </w:pPr>
    </w:p>
    <w:p w14:paraId="5F56A296" w14:textId="77777777" w:rsidR="00380D59" w:rsidRDefault="00380D59" w:rsidP="00380D59">
      <w:pPr>
        <w:pStyle w:val="ListParagraph"/>
        <w:numPr>
          <w:ilvl w:val="0"/>
          <w:numId w:val="1"/>
        </w:numPr>
        <w:tabs>
          <w:tab w:val="left" w:pos="1440"/>
        </w:tabs>
      </w:pPr>
      <w:r>
        <w:t xml:space="preserve">Were the following public </w:t>
      </w:r>
      <w:r w:rsidR="00806CAF">
        <w:t xml:space="preserve">services and assistance programs </w:t>
      </w:r>
      <w:r w:rsidR="00E77712">
        <w:t>vital for</w:t>
      </w:r>
      <w:r>
        <w:t xml:space="preserve"> you</w:t>
      </w:r>
      <w:r w:rsidR="00E77712">
        <w:t xml:space="preserve">r reintegration </w:t>
      </w:r>
      <w:r>
        <w:t xml:space="preserve">into the community following your last release from prison or </w:t>
      </w:r>
      <w:commentRangeStart w:id="20"/>
      <w:r>
        <w:t>jail</w:t>
      </w:r>
      <w:commentRangeEnd w:id="20"/>
      <w:r w:rsidR="000D5A19">
        <w:rPr>
          <w:rStyle w:val="CommentReference"/>
        </w:rPr>
        <w:commentReference w:id="20"/>
      </w:r>
      <w:r>
        <w:t>?</w:t>
      </w:r>
    </w:p>
    <w:p w14:paraId="19A8463C" w14:textId="77777777" w:rsidR="00380D59" w:rsidRDefault="00380D59" w:rsidP="00380D59">
      <w:pPr>
        <w:tabs>
          <w:tab w:val="left" w:pos="720"/>
          <w:tab w:val="left" w:pos="1440"/>
        </w:tabs>
        <w:ind w:left="360"/>
      </w:pPr>
      <w:r>
        <w:tab/>
        <w:t>Yes</w:t>
      </w:r>
      <w:r>
        <w:tab/>
      </w:r>
      <w:r>
        <w:tab/>
        <w:t>No</w:t>
      </w:r>
    </w:p>
    <w:p w14:paraId="679B3B4B" w14:textId="77777777" w:rsidR="00380D59" w:rsidRDefault="00380D59" w:rsidP="00380D59">
      <w:pPr>
        <w:tabs>
          <w:tab w:val="left" w:pos="720"/>
          <w:tab w:val="left" w:pos="1440"/>
          <w:tab w:val="left" w:pos="2160"/>
        </w:tabs>
        <w:ind w:left="360"/>
      </w:pPr>
      <w:r>
        <w:lastRenderedPageBreak/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 w:rsidR="00F12485">
        <w:t xml:space="preserve"> Public transportation</w:t>
      </w:r>
    </w:p>
    <w:p w14:paraId="493EA1BC" w14:textId="43F63474" w:rsidR="00380D59" w:rsidRDefault="00380D59" w:rsidP="00380D59">
      <w:pPr>
        <w:tabs>
          <w:tab w:val="left" w:pos="720"/>
          <w:tab w:val="left" w:pos="1440"/>
          <w:tab w:val="left" w:pos="2160"/>
        </w:tabs>
        <w:ind w:left="360"/>
      </w:pPr>
      <w: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 xml:space="preserve"> </w:t>
      </w:r>
      <w:del w:id="21" w:author="Dan Ferris" w:date="2019-09-19T07:54:00Z">
        <w:r w:rsidR="00F12485" w:rsidDel="006558A3">
          <w:delText>Subsidized housing</w:delText>
        </w:r>
      </w:del>
      <w:ins w:id="22" w:author="Dan Ferris" w:date="2019-09-19T07:54:00Z">
        <w:r w:rsidR="006558A3">
          <w:t>Housing Assistance</w:t>
        </w:r>
      </w:ins>
      <w:ins w:id="23" w:author="Dan Ferris" w:date="2019-09-19T07:46:00Z">
        <w:r w:rsidR="000D5A19">
          <w:t xml:space="preserve"> (i.e. public housing or housing vouchers)</w:t>
        </w:r>
      </w:ins>
    </w:p>
    <w:p w14:paraId="02CF7BF2" w14:textId="77777777" w:rsidR="00380D59" w:rsidRDefault="00380D59" w:rsidP="00380D59">
      <w:pPr>
        <w:tabs>
          <w:tab w:val="left" w:pos="720"/>
          <w:tab w:val="left" w:pos="1440"/>
          <w:tab w:val="left" w:pos="2160"/>
        </w:tabs>
        <w:ind w:left="360"/>
      </w:pPr>
      <w: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 xml:space="preserve"> Supplemental Nutrition Assistance Program (SNAP), food stamps </w:t>
      </w:r>
    </w:p>
    <w:p w14:paraId="6CD2B3CD" w14:textId="77777777" w:rsidR="00380D59" w:rsidRDefault="00380D59" w:rsidP="00380D59">
      <w:pPr>
        <w:tabs>
          <w:tab w:val="left" w:pos="720"/>
          <w:tab w:val="left" w:pos="1440"/>
          <w:tab w:val="left" w:pos="2160"/>
          <w:tab w:val="left" w:pos="2880"/>
        </w:tabs>
        <w:ind w:left="2952" w:hanging="2592"/>
      </w:pPr>
      <w: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 w:rsidRPr="00C368C7">
        <w:t>Special Supplemental Nutrition Program for Women, Infants, and Children (WIC)</w:t>
      </w:r>
    </w:p>
    <w:p w14:paraId="6A48A4DA" w14:textId="74A0A870" w:rsidR="00380D59" w:rsidRDefault="00380D59" w:rsidP="00380D59">
      <w:pPr>
        <w:tabs>
          <w:tab w:val="left" w:pos="720"/>
          <w:tab w:val="left" w:pos="1440"/>
          <w:tab w:val="left" w:pos="2160"/>
        </w:tabs>
        <w:ind w:left="360"/>
        <w:rPr>
          <w:ins w:id="24" w:author="Dan Ferris" w:date="2019-09-19T07:46:00Z"/>
        </w:rPr>
      </w:pPr>
      <w: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 xml:space="preserve"> Job training programs</w:t>
      </w:r>
    </w:p>
    <w:p w14:paraId="526ACEB7" w14:textId="0E32AB8D" w:rsidR="000D5A19" w:rsidRDefault="000D5A19" w:rsidP="00380D59">
      <w:pPr>
        <w:tabs>
          <w:tab w:val="left" w:pos="720"/>
          <w:tab w:val="left" w:pos="1440"/>
          <w:tab w:val="left" w:pos="2160"/>
        </w:tabs>
        <w:ind w:left="360"/>
      </w:pPr>
      <w:ins w:id="25" w:author="Dan Ferris" w:date="2019-09-19T07:46:00Z">
        <w:r>
          <w:t xml:space="preserve">       ________           _______ Education grants, loans, scholarships</w:t>
        </w:r>
      </w:ins>
      <w:ins w:id="26" w:author="Dan Ferris" w:date="2019-09-19T07:47:00Z">
        <w:r>
          <w:t xml:space="preserve"> (please describe) </w:t>
        </w:r>
      </w:ins>
    </w:p>
    <w:p w14:paraId="7FE926D1" w14:textId="77777777" w:rsidR="00380D59" w:rsidRDefault="00380D59" w:rsidP="00380D59">
      <w:pPr>
        <w:tabs>
          <w:tab w:val="left" w:pos="720"/>
          <w:tab w:val="left" w:pos="1440"/>
          <w:tab w:val="left" w:pos="2160"/>
        </w:tabs>
        <w:rPr>
          <w:u w:val="single"/>
        </w:rPr>
      </w:pPr>
    </w:p>
    <w:p w14:paraId="2E832826" w14:textId="77777777" w:rsidR="00806CAF" w:rsidRDefault="00806CAF" w:rsidP="00806CAF">
      <w:pPr>
        <w:pStyle w:val="ListParagraph"/>
        <w:numPr>
          <w:ilvl w:val="0"/>
          <w:numId w:val="1"/>
        </w:numPr>
        <w:tabs>
          <w:tab w:val="left" w:pos="1440"/>
        </w:tabs>
      </w:pPr>
      <w:r>
        <w:t>Do you still use the following public services and assistance programs?</w:t>
      </w:r>
    </w:p>
    <w:p w14:paraId="78A7F5F8" w14:textId="77777777" w:rsidR="00806CAF" w:rsidRDefault="00806CAF" w:rsidP="00806CAF">
      <w:pPr>
        <w:tabs>
          <w:tab w:val="left" w:pos="720"/>
          <w:tab w:val="left" w:pos="1440"/>
        </w:tabs>
        <w:ind w:left="360"/>
      </w:pPr>
      <w:r>
        <w:tab/>
        <w:t>Yes</w:t>
      </w:r>
      <w:r>
        <w:tab/>
      </w:r>
      <w:r>
        <w:tab/>
        <w:t>No</w:t>
      </w:r>
    </w:p>
    <w:p w14:paraId="5E9425D3" w14:textId="77777777" w:rsidR="00806CAF" w:rsidRDefault="00806CAF" w:rsidP="00806CAF">
      <w:pPr>
        <w:tabs>
          <w:tab w:val="left" w:pos="720"/>
          <w:tab w:val="left" w:pos="1440"/>
          <w:tab w:val="left" w:pos="2160"/>
        </w:tabs>
        <w:ind w:left="360"/>
      </w:pPr>
      <w: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 xml:space="preserve"> Public transportation</w:t>
      </w:r>
    </w:p>
    <w:p w14:paraId="747BFDDE" w14:textId="77777777" w:rsidR="00806CAF" w:rsidRDefault="00806CAF" w:rsidP="00806CAF">
      <w:pPr>
        <w:tabs>
          <w:tab w:val="left" w:pos="720"/>
          <w:tab w:val="left" w:pos="1440"/>
          <w:tab w:val="left" w:pos="2160"/>
        </w:tabs>
        <w:ind w:left="360"/>
      </w:pPr>
      <w: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 xml:space="preserve"> Subsidized housing</w:t>
      </w:r>
    </w:p>
    <w:p w14:paraId="53C73545" w14:textId="77777777" w:rsidR="00806CAF" w:rsidRDefault="00806CAF" w:rsidP="00806CAF">
      <w:pPr>
        <w:tabs>
          <w:tab w:val="left" w:pos="720"/>
          <w:tab w:val="left" w:pos="1440"/>
          <w:tab w:val="left" w:pos="2160"/>
        </w:tabs>
        <w:ind w:left="360"/>
      </w:pPr>
      <w: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 xml:space="preserve"> Supplemental Nutrition Assistance Program (SNAP), food stamps </w:t>
      </w:r>
    </w:p>
    <w:p w14:paraId="1C536937" w14:textId="77777777" w:rsidR="00806CAF" w:rsidRDefault="00806CAF" w:rsidP="00806CAF">
      <w:pPr>
        <w:tabs>
          <w:tab w:val="left" w:pos="720"/>
          <w:tab w:val="left" w:pos="1440"/>
          <w:tab w:val="left" w:pos="2160"/>
          <w:tab w:val="left" w:pos="2880"/>
        </w:tabs>
        <w:ind w:left="2952" w:hanging="2592"/>
      </w:pPr>
      <w: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 w:rsidRPr="00C368C7">
        <w:t>Special Supplemental Nutrition Program for Women, Infants, and Children (WIC)</w:t>
      </w:r>
    </w:p>
    <w:p w14:paraId="46F831F4" w14:textId="77777777" w:rsidR="00806CAF" w:rsidRDefault="00806CAF" w:rsidP="00806CAF">
      <w:pPr>
        <w:tabs>
          <w:tab w:val="left" w:pos="720"/>
          <w:tab w:val="left" w:pos="1440"/>
          <w:tab w:val="left" w:pos="2160"/>
        </w:tabs>
        <w:ind w:left="360"/>
      </w:pPr>
      <w: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 xml:space="preserve"> Job training programs</w:t>
      </w:r>
    </w:p>
    <w:p w14:paraId="3AA148B7" w14:textId="77777777" w:rsidR="003B2766" w:rsidRDefault="003B2766">
      <w:pPr>
        <w:rPr>
          <w:u w:val="single"/>
        </w:rPr>
      </w:pPr>
    </w:p>
    <w:p w14:paraId="586F5D9C" w14:textId="77777777" w:rsidR="00835213" w:rsidRDefault="00835213" w:rsidP="00380D59">
      <w:pPr>
        <w:tabs>
          <w:tab w:val="left" w:pos="720"/>
          <w:tab w:val="left" w:pos="1440"/>
          <w:tab w:val="left" w:pos="2160"/>
        </w:tabs>
        <w:rPr>
          <w:u w:val="single"/>
        </w:rPr>
      </w:pPr>
      <w:r>
        <w:rPr>
          <w:u w:val="single"/>
        </w:rPr>
        <w:t>Financial Status</w:t>
      </w:r>
    </w:p>
    <w:p w14:paraId="43670E4D" w14:textId="77777777" w:rsidR="00835213" w:rsidRDefault="00835213" w:rsidP="00380D59">
      <w:pPr>
        <w:tabs>
          <w:tab w:val="left" w:pos="720"/>
          <w:tab w:val="left" w:pos="1440"/>
          <w:tab w:val="left" w:pos="2160"/>
        </w:tabs>
        <w:rPr>
          <w:u w:val="single"/>
        </w:rPr>
      </w:pPr>
    </w:p>
    <w:p w14:paraId="639C77A3" w14:textId="77777777" w:rsidR="00835213" w:rsidRPr="00835213" w:rsidRDefault="00835213" w:rsidP="00835213">
      <w:pPr>
        <w:pStyle w:val="ListParagraph"/>
        <w:numPr>
          <w:ilvl w:val="0"/>
          <w:numId w:val="1"/>
        </w:numPr>
      </w:pPr>
      <w:commentRangeStart w:id="27"/>
      <w:r>
        <w:t xml:space="preserve">How many people are in your household including yourself? </w:t>
      </w:r>
      <w:r>
        <w:rPr>
          <w:u w:val="single"/>
        </w:rPr>
        <w:tab/>
      </w:r>
      <w:commentRangeEnd w:id="27"/>
      <w:r w:rsidR="000D5A19">
        <w:rPr>
          <w:rStyle w:val="CommentReference"/>
        </w:rPr>
        <w:commentReference w:id="27"/>
      </w:r>
    </w:p>
    <w:p w14:paraId="04A695FD" w14:textId="77777777" w:rsidR="00835213" w:rsidRDefault="00835213" w:rsidP="00835213">
      <w:pPr>
        <w:pStyle w:val="ListParagraph"/>
        <w:ind w:left="360"/>
      </w:pPr>
    </w:p>
    <w:p w14:paraId="05D4C25C" w14:textId="77777777" w:rsidR="00F955DB" w:rsidRDefault="004C2FEF" w:rsidP="00F955DB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</w:tabs>
      </w:pPr>
      <w:r>
        <w:t>Last year did</w:t>
      </w:r>
      <w:r w:rsidR="007D2899">
        <w:t xml:space="preserve"> </w:t>
      </w:r>
      <w:r w:rsidR="00F955DB">
        <w:t>you support yourself financially through the following means?</w:t>
      </w:r>
    </w:p>
    <w:p w14:paraId="4E3106C8" w14:textId="77777777" w:rsidR="00F955DB" w:rsidRDefault="00F955DB" w:rsidP="00F955DB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tab/>
        <w:t>Yes</w:t>
      </w:r>
      <w:r>
        <w:tab/>
      </w:r>
      <w:r>
        <w:tab/>
        <w:t>No</w:t>
      </w:r>
    </w:p>
    <w:p w14:paraId="49DE0BCF" w14:textId="77777777" w:rsidR="00F955DB" w:rsidRDefault="00F955DB" w:rsidP="00F955DB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 xml:space="preserve"> Employment with a company or organization</w:t>
      </w:r>
    </w:p>
    <w:p w14:paraId="6677E647" w14:textId="77777777" w:rsidR="00C62AB3" w:rsidRDefault="00F955DB" w:rsidP="00C62AB3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 xml:space="preserve"> Self-employment or a business that I own</w:t>
      </w:r>
    </w:p>
    <w:p w14:paraId="20CA2915" w14:textId="77777777" w:rsidR="00F955DB" w:rsidRDefault="00F955DB" w:rsidP="00C62AB3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 xml:space="preserve"> Money received from family and friends</w:t>
      </w:r>
    </w:p>
    <w:p w14:paraId="0696C4B4" w14:textId="77777777" w:rsidR="00F4314E" w:rsidRDefault="00F4314E" w:rsidP="00F4314E">
      <w:pPr>
        <w:tabs>
          <w:tab w:val="left" w:pos="720"/>
          <w:tab w:val="left" w:pos="1440"/>
          <w:tab w:val="left" w:pos="2160"/>
        </w:tabs>
      </w:pPr>
    </w:p>
    <w:p w14:paraId="6104D819" w14:textId="77777777" w:rsidR="00F4314E" w:rsidRPr="00535BBA" w:rsidRDefault="00812ABA" w:rsidP="00F4314E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</w:tabs>
      </w:pPr>
      <w:r>
        <w:t>What wa</w:t>
      </w:r>
      <w:r w:rsidR="00F4314E">
        <w:t xml:space="preserve">s your </w:t>
      </w:r>
      <w:r>
        <w:t xml:space="preserve">total gross household </w:t>
      </w:r>
      <w:r w:rsidR="00535BBA">
        <w:t xml:space="preserve">income </w:t>
      </w:r>
      <w:r>
        <w:t>for last year</w:t>
      </w:r>
      <w:r w:rsidR="00F4314E">
        <w:t>?</w:t>
      </w:r>
      <w: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 w:rsidR="007D2899">
        <w:rPr>
          <w:u w:val="single"/>
        </w:rPr>
        <w:tab/>
      </w:r>
      <w:r w:rsidR="007D2899">
        <w:rPr>
          <w:u w:val="single"/>
        </w:rPr>
        <w:tab/>
      </w:r>
    </w:p>
    <w:p w14:paraId="11E32574" w14:textId="77777777" w:rsidR="00535BBA" w:rsidRPr="00535BBA" w:rsidRDefault="00C01452" w:rsidP="00535BBA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t>OR</w:t>
      </w:r>
    </w:p>
    <w:p w14:paraId="52209BF8" w14:textId="77777777" w:rsidR="00535BBA" w:rsidRPr="00835213" w:rsidRDefault="00535BBA" w:rsidP="00C01452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t>What was your total gross household income range for last year?</w:t>
      </w:r>
    </w:p>
    <w:p w14:paraId="480C6836" w14:textId="77777777" w:rsidR="00835213" w:rsidRDefault="00835213" w:rsidP="00835213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Less than $12,490</w:t>
      </w:r>
    </w:p>
    <w:p w14:paraId="1F06C7C5" w14:textId="77777777" w:rsidR="00835213" w:rsidRDefault="00835213" w:rsidP="00835213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Between $12,490 and $16,910</w:t>
      </w:r>
    </w:p>
    <w:p w14:paraId="622A9679" w14:textId="77777777" w:rsidR="00835213" w:rsidRDefault="00835213" w:rsidP="00835213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Between $16,911 and $21,330 </w:t>
      </w:r>
    </w:p>
    <w:p w14:paraId="16DB8BDB" w14:textId="77777777" w:rsidR="00835213" w:rsidRDefault="00835213" w:rsidP="00835213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Between $21,330 and $25,750</w:t>
      </w:r>
    </w:p>
    <w:p w14:paraId="7F91199C" w14:textId="77777777" w:rsidR="00835213" w:rsidRDefault="00835213" w:rsidP="00835213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Between $25,751 and $30,170</w:t>
      </w:r>
    </w:p>
    <w:p w14:paraId="7C9079B1" w14:textId="77777777" w:rsidR="00835213" w:rsidRDefault="00835213" w:rsidP="00835213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Between $30,171 and $34,590</w:t>
      </w:r>
    </w:p>
    <w:p w14:paraId="4D997D9A" w14:textId="77777777" w:rsidR="00835213" w:rsidRDefault="00835213" w:rsidP="00835213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 w:rsidRPr="00835213">
        <w:rPr>
          <w:rFonts w:ascii="Segoe UI Symbol" w:hAnsi="Segoe UI Symbol" w:cs="Segoe UI Symbol"/>
        </w:rPr>
        <w:t>☐</w:t>
      </w:r>
      <w:r w:rsidRPr="00835213">
        <w:t xml:space="preserve"> Between $</w:t>
      </w:r>
      <w:r>
        <w:t>34,591 and $50,000</w:t>
      </w:r>
    </w:p>
    <w:p w14:paraId="147451FE" w14:textId="77777777" w:rsidR="00835213" w:rsidRDefault="00835213" w:rsidP="00835213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 w:rsidRPr="00835213">
        <w:rPr>
          <w:rFonts w:ascii="Segoe UI Symbol" w:hAnsi="Segoe UI Symbol" w:cs="Segoe UI Symbol"/>
        </w:rPr>
        <w:t>☐</w:t>
      </w:r>
      <w:r w:rsidRPr="00835213">
        <w:t xml:space="preserve"> Between $</w:t>
      </w:r>
      <w:r>
        <w:t>50,001</w:t>
      </w:r>
      <w:r w:rsidRPr="00835213">
        <w:t xml:space="preserve"> </w:t>
      </w:r>
      <w:r>
        <w:t>and $75</w:t>
      </w:r>
      <w:r w:rsidRPr="00835213">
        <w:t>,000</w:t>
      </w:r>
    </w:p>
    <w:p w14:paraId="4D7A36F8" w14:textId="77777777" w:rsidR="00835213" w:rsidRDefault="00835213" w:rsidP="00835213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 w:rsidRPr="00835213">
        <w:rPr>
          <w:rFonts w:ascii="Segoe UI Symbol" w:hAnsi="Segoe UI Symbol" w:cs="Segoe UI Symbol"/>
        </w:rPr>
        <w:t>☐</w:t>
      </w:r>
      <w:r w:rsidRPr="00835213">
        <w:t xml:space="preserve"> </w:t>
      </w:r>
      <w:r>
        <w:t>Greater than $75,000</w:t>
      </w:r>
    </w:p>
    <w:p w14:paraId="649B9CB0" w14:textId="77777777" w:rsidR="004D7561" w:rsidRDefault="004D7561" w:rsidP="004D7561">
      <w:pPr>
        <w:tabs>
          <w:tab w:val="left" w:pos="720"/>
          <w:tab w:val="left" w:pos="1440"/>
          <w:tab w:val="left" w:pos="2160"/>
        </w:tabs>
        <w:rPr>
          <w:rFonts w:ascii="Segoe UI Symbol" w:hAnsi="Segoe UI Symbol" w:cs="Segoe UI Symbol"/>
        </w:rPr>
      </w:pPr>
    </w:p>
    <w:p w14:paraId="40D6E88D" w14:textId="77777777" w:rsidR="00021643" w:rsidRDefault="00021643" w:rsidP="00021643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</w:tabs>
      </w:pPr>
      <w:r>
        <w:t>What percent of your total gross household income last year was attributable to s</w:t>
      </w:r>
      <w:r w:rsidR="00535BBA">
        <w:t xml:space="preserve">elf-employment or </w:t>
      </w:r>
      <w:r>
        <w:t>business</w:t>
      </w:r>
      <w:r w:rsidR="00535BBA">
        <w:t>es that you owned</w:t>
      </w:r>
      <w:r>
        <w:t>? (</w:t>
      </w:r>
      <w:r w:rsidRPr="00021643">
        <w:rPr>
          <w:i/>
        </w:rPr>
        <w:t>select only one</w:t>
      </w:r>
      <w:r>
        <w:t>)</w:t>
      </w:r>
    </w:p>
    <w:p w14:paraId="0FA4302F" w14:textId="77777777" w:rsidR="00021643" w:rsidRDefault="00021643" w:rsidP="00021643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0 percent</w:t>
      </w:r>
    </w:p>
    <w:p w14:paraId="28D92F14" w14:textId="77777777" w:rsidR="00021643" w:rsidRDefault="00021643" w:rsidP="00021643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Between 1 and 25 percent</w:t>
      </w:r>
    </w:p>
    <w:p w14:paraId="2EEFC7FE" w14:textId="77777777" w:rsidR="00021643" w:rsidRDefault="00021643" w:rsidP="00021643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Between 26 and 50 percent</w:t>
      </w:r>
    </w:p>
    <w:p w14:paraId="3FD817D1" w14:textId="77777777" w:rsidR="00021643" w:rsidRDefault="00021643" w:rsidP="00021643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rPr>
          <w:rFonts w:ascii="Segoe UI Symbol" w:hAnsi="Segoe UI Symbol" w:cs="Segoe UI Symbol"/>
        </w:rPr>
        <w:lastRenderedPageBreak/>
        <w:t>☐</w:t>
      </w:r>
      <w:r>
        <w:t xml:space="preserve"> Between 51 and 75 percent</w:t>
      </w:r>
    </w:p>
    <w:p w14:paraId="60167DC6" w14:textId="77777777" w:rsidR="00021643" w:rsidRDefault="00021643" w:rsidP="00021643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Between 75 and 99 percent</w:t>
      </w:r>
    </w:p>
    <w:p w14:paraId="59E3EE65" w14:textId="77777777" w:rsidR="00021643" w:rsidRDefault="00021643" w:rsidP="00021643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100 percent</w:t>
      </w:r>
    </w:p>
    <w:p w14:paraId="183D6DE3" w14:textId="77777777" w:rsidR="00021643" w:rsidRDefault="00021643" w:rsidP="008645C4">
      <w:pPr>
        <w:tabs>
          <w:tab w:val="left" w:pos="720"/>
          <w:tab w:val="left" w:pos="1440"/>
          <w:tab w:val="left" w:pos="2160"/>
        </w:tabs>
      </w:pPr>
    </w:p>
    <w:p w14:paraId="2B10D5A5" w14:textId="77777777" w:rsidR="006558A3" w:rsidRDefault="006558A3">
      <w:pPr>
        <w:rPr>
          <w:ins w:id="28" w:author="Dan Ferris" w:date="2019-09-19T07:50:00Z"/>
          <w:u w:val="single"/>
        </w:rPr>
      </w:pPr>
    </w:p>
    <w:p w14:paraId="288EF93C" w14:textId="77777777" w:rsidR="006558A3" w:rsidRDefault="006558A3">
      <w:pPr>
        <w:rPr>
          <w:ins w:id="29" w:author="Dan Ferris" w:date="2019-09-19T07:51:00Z"/>
          <w:u w:val="single"/>
        </w:rPr>
      </w:pPr>
      <w:ins w:id="30" w:author="Dan Ferris" w:date="2019-09-19T07:50:00Z">
        <w:r>
          <w:rPr>
            <w:u w:val="single"/>
          </w:rPr>
          <w:t xml:space="preserve">Overall, which of the following describes </w:t>
        </w:r>
      </w:ins>
      <w:ins w:id="31" w:author="Dan Ferris" w:date="2019-09-19T07:51:00Z">
        <w:r>
          <w:rPr>
            <w:u w:val="single"/>
          </w:rPr>
          <w:t>how well you are managing financially these days</w:t>
        </w:r>
      </w:ins>
    </w:p>
    <w:p w14:paraId="6234898A" w14:textId="77777777" w:rsidR="006558A3" w:rsidRDefault="006558A3">
      <w:pPr>
        <w:rPr>
          <w:ins w:id="32" w:author="Dan Ferris" w:date="2019-09-19T07:51:00Z"/>
          <w:u w:val="single"/>
        </w:rPr>
      </w:pPr>
      <w:ins w:id="33" w:author="Dan Ferris" w:date="2019-09-19T07:51:00Z">
        <w:r>
          <w:rPr>
            <w:u w:val="single"/>
          </w:rPr>
          <w:tab/>
          <w:t xml:space="preserve">Finding it difficult </w:t>
        </w:r>
        <w:proofErr w:type="spellStart"/>
        <w:r>
          <w:rPr>
            <w:u w:val="single"/>
          </w:rPr>
          <w:t>yto</w:t>
        </w:r>
        <w:proofErr w:type="spellEnd"/>
        <w:r>
          <w:rPr>
            <w:u w:val="single"/>
          </w:rPr>
          <w:t xml:space="preserve"> get by</w:t>
        </w:r>
      </w:ins>
    </w:p>
    <w:p w14:paraId="5A81437F" w14:textId="77777777" w:rsidR="006558A3" w:rsidRDefault="006558A3">
      <w:pPr>
        <w:rPr>
          <w:ins w:id="34" w:author="Dan Ferris" w:date="2019-09-19T07:51:00Z"/>
          <w:u w:val="single"/>
        </w:rPr>
      </w:pPr>
      <w:ins w:id="35" w:author="Dan Ferris" w:date="2019-09-19T07:51:00Z">
        <w:r>
          <w:rPr>
            <w:u w:val="single"/>
          </w:rPr>
          <w:tab/>
          <w:t>Just getting by</w:t>
        </w:r>
      </w:ins>
    </w:p>
    <w:p w14:paraId="5E9C8C87" w14:textId="77777777" w:rsidR="006558A3" w:rsidRDefault="006558A3">
      <w:pPr>
        <w:rPr>
          <w:ins w:id="36" w:author="Dan Ferris" w:date="2019-09-19T07:51:00Z"/>
          <w:u w:val="single"/>
        </w:rPr>
      </w:pPr>
      <w:ins w:id="37" w:author="Dan Ferris" w:date="2019-09-19T07:51:00Z">
        <w:r>
          <w:rPr>
            <w:u w:val="single"/>
          </w:rPr>
          <w:tab/>
          <w:t>Doing okay</w:t>
        </w:r>
      </w:ins>
    </w:p>
    <w:p w14:paraId="4EE5C688" w14:textId="77777777" w:rsidR="006558A3" w:rsidRDefault="006558A3">
      <w:pPr>
        <w:rPr>
          <w:ins w:id="38" w:author="Dan Ferris" w:date="2019-09-19T07:51:00Z"/>
          <w:u w:val="single"/>
        </w:rPr>
      </w:pPr>
      <w:ins w:id="39" w:author="Dan Ferris" w:date="2019-09-19T07:51:00Z">
        <w:r>
          <w:rPr>
            <w:u w:val="single"/>
          </w:rPr>
          <w:tab/>
          <w:t>Living Comfortably</w:t>
        </w:r>
      </w:ins>
    </w:p>
    <w:p w14:paraId="35CE988F" w14:textId="77777777" w:rsidR="006558A3" w:rsidRDefault="006558A3">
      <w:pPr>
        <w:rPr>
          <w:ins w:id="40" w:author="Dan Ferris" w:date="2019-09-19T07:51:00Z"/>
          <w:u w:val="single"/>
        </w:rPr>
      </w:pPr>
    </w:p>
    <w:p w14:paraId="5C7D00F0" w14:textId="77777777" w:rsidR="006558A3" w:rsidRDefault="006558A3">
      <w:pPr>
        <w:rPr>
          <w:ins w:id="41" w:author="Dan Ferris" w:date="2019-09-19T07:51:00Z"/>
          <w:u w:val="single"/>
        </w:rPr>
      </w:pPr>
      <w:ins w:id="42" w:author="Dan Ferris" w:date="2019-09-19T07:51:00Z">
        <w:r>
          <w:rPr>
            <w:u w:val="single"/>
          </w:rPr>
          <w:t xml:space="preserve">In your community, how would you rate economic conditions today: </w:t>
        </w:r>
      </w:ins>
    </w:p>
    <w:p w14:paraId="241CB263" w14:textId="77777777" w:rsidR="006558A3" w:rsidRDefault="006558A3">
      <w:pPr>
        <w:rPr>
          <w:ins w:id="43" w:author="Dan Ferris" w:date="2019-09-19T07:51:00Z"/>
          <w:u w:val="single"/>
        </w:rPr>
      </w:pPr>
    </w:p>
    <w:p w14:paraId="63407B02" w14:textId="77777777" w:rsidR="006558A3" w:rsidRDefault="006558A3">
      <w:pPr>
        <w:rPr>
          <w:ins w:id="44" w:author="Dan Ferris" w:date="2019-09-19T07:51:00Z"/>
          <w:u w:val="single"/>
        </w:rPr>
      </w:pPr>
      <w:ins w:id="45" w:author="Dan Ferris" w:date="2019-09-19T07:51:00Z">
        <w:r>
          <w:rPr>
            <w:u w:val="single"/>
          </w:rPr>
          <w:tab/>
          <w:t>Poor</w:t>
        </w:r>
      </w:ins>
    </w:p>
    <w:p w14:paraId="2730DEF2" w14:textId="77777777" w:rsidR="006558A3" w:rsidRDefault="006558A3">
      <w:pPr>
        <w:rPr>
          <w:ins w:id="46" w:author="Dan Ferris" w:date="2019-09-19T07:51:00Z"/>
          <w:u w:val="single"/>
        </w:rPr>
      </w:pPr>
      <w:ins w:id="47" w:author="Dan Ferris" w:date="2019-09-19T07:51:00Z">
        <w:r>
          <w:rPr>
            <w:u w:val="single"/>
          </w:rPr>
          <w:tab/>
          <w:t>Only fair</w:t>
        </w:r>
      </w:ins>
    </w:p>
    <w:p w14:paraId="7321F472" w14:textId="77777777" w:rsidR="006558A3" w:rsidRDefault="006558A3">
      <w:pPr>
        <w:rPr>
          <w:ins w:id="48" w:author="Dan Ferris" w:date="2019-09-19T07:51:00Z"/>
          <w:u w:val="single"/>
        </w:rPr>
      </w:pPr>
      <w:ins w:id="49" w:author="Dan Ferris" w:date="2019-09-19T07:51:00Z">
        <w:r>
          <w:rPr>
            <w:u w:val="single"/>
          </w:rPr>
          <w:tab/>
          <w:t>Good</w:t>
        </w:r>
      </w:ins>
    </w:p>
    <w:p w14:paraId="07AD651A" w14:textId="541327C2" w:rsidR="00806CAF" w:rsidRDefault="006558A3">
      <w:pPr>
        <w:rPr>
          <w:ins w:id="50" w:author="Dan Ferris" w:date="2019-09-19T07:57:00Z"/>
          <w:u w:val="single"/>
        </w:rPr>
      </w:pPr>
      <w:ins w:id="51" w:author="Dan Ferris" w:date="2019-09-19T07:51:00Z">
        <w:r>
          <w:rPr>
            <w:u w:val="single"/>
          </w:rPr>
          <w:tab/>
          <w:t xml:space="preserve">Excellent </w:t>
        </w:r>
      </w:ins>
      <w:del w:id="52" w:author="Dan Ferris" w:date="2019-09-19T07:50:00Z">
        <w:r w:rsidR="00806CAF" w:rsidDel="006558A3">
          <w:rPr>
            <w:u w:val="single"/>
          </w:rPr>
          <w:br w:type="page"/>
        </w:r>
      </w:del>
    </w:p>
    <w:p w14:paraId="74247998" w14:textId="77777777" w:rsidR="006558A3" w:rsidRDefault="006558A3" w:rsidP="006558A3">
      <w:pPr>
        <w:rPr>
          <w:ins w:id="53" w:author="Dan Ferris" w:date="2019-09-19T07:57:00Z"/>
        </w:rPr>
      </w:pPr>
      <w:ins w:id="54" w:author="Dan Ferris" w:date="2019-09-19T07:57:00Z">
        <w:r>
          <w:lastRenderedPageBreak/>
          <w:t>Do you currently have student loan debt or owe any money used to pay for your own education? Please include any loans on which you are a co-signer that were used to pay for your education beyond high school (including student loans, home equity loans, or credit cards paid off over time).</w:t>
        </w:r>
      </w:ins>
    </w:p>
    <w:p w14:paraId="7DE9245A" w14:textId="5FF730E7" w:rsidR="006558A3" w:rsidRDefault="006558A3">
      <w:pPr>
        <w:rPr>
          <w:ins w:id="55" w:author="Dan Ferris" w:date="2019-09-19T07:57:00Z"/>
          <w:u w:val="single"/>
        </w:rPr>
      </w:pPr>
    </w:p>
    <w:p w14:paraId="291BEA9B" w14:textId="0B023A19" w:rsidR="006558A3" w:rsidRDefault="006558A3">
      <w:pPr>
        <w:rPr>
          <w:ins w:id="56" w:author="Dan Ferris" w:date="2019-09-19T07:58:00Z"/>
          <w:u w:val="single"/>
        </w:rPr>
      </w:pPr>
    </w:p>
    <w:p w14:paraId="716DEA0C" w14:textId="77777777" w:rsidR="006558A3" w:rsidRDefault="006558A3" w:rsidP="006558A3">
      <w:pPr>
        <w:rPr>
          <w:ins w:id="57" w:author="Dan Ferris" w:date="2019-09-19T07:58:00Z"/>
        </w:rPr>
      </w:pPr>
      <w:ins w:id="58" w:author="Dan Ferris" w:date="2019-09-19T07:58:00Z">
        <w:r>
          <w:t>EF1. Have you set aside emergency or rainy-day funds that would cover your expenses for 3 months in case of sickness, job loss, economic downturn, or other emergencies?</w:t>
        </w:r>
      </w:ins>
    </w:p>
    <w:p w14:paraId="20B8D010" w14:textId="77777777" w:rsidR="006558A3" w:rsidRDefault="006558A3" w:rsidP="006558A3">
      <w:pPr>
        <w:pStyle w:val="ListParagraph"/>
        <w:numPr>
          <w:ilvl w:val="0"/>
          <w:numId w:val="2"/>
        </w:numPr>
        <w:spacing w:before="240"/>
        <w:rPr>
          <w:ins w:id="59" w:author="Dan Ferris" w:date="2019-09-19T07:58:00Z"/>
        </w:rPr>
      </w:pPr>
      <w:ins w:id="60" w:author="Dan Ferris" w:date="2019-09-19T07:58:00Z">
        <w:r>
          <w:t>Yes 0. No</w:t>
        </w:r>
      </w:ins>
    </w:p>
    <w:p w14:paraId="6F7B8A1A" w14:textId="0C167283" w:rsidR="006558A3" w:rsidRDefault="006558A3">
      <w:pPr>
        <w:rPr>
          <w:ins w:id="61" w:author="Dan Ferris" w:date="2019-09-19T07:58:00Z"/>
          <w:u w:val="single"/>
        </w:rPr>
      </w:pPr>
    </w:p>
    <w:p w14:paraId="5433C596" w14:textId="612FEC97" w:rsidR="006558A3" w:rsidRDefault="006558A3">
      <w:pPr>
        <w:rPr>
          <w:ins w:id="62" w:author="Dan Ferris" w:date="2019-09-19T07:58:00Z"/>
          <w:u w:val="single"/>
        </w:rPr>
      </w:pPr>
    </w:p>
    <w:p w14:paraId="069436FF" w14:textId="77777777" w:rsidR="006558A3" w:rsidRDefault="006558A3">
      <w:pPr>
        <w:rPr>
          <w:u w:val="single"/>
        </w:rPr>
      </w:pPr>
    </w:p>
    <w:p w14:paraId="220C3C70" w14:textId="77777777" w:rsidR="000B7BD7" w:rsidRPr="000B7BD7" w:rsidRDefault="000B7BD7" w:rsidP="008645C4">
      <w:pPr>
        <w:tabs>
          <w:tab w:val="left" w:pos="720"/>
          <w:tab w:val="left" w:pos="1440"/>
          <w:tab w:val="left" w:pos="2160"/>
        </w:tabs>
        <w:rPr>
          <w:u w:val="single"/>
        </w:rPr>
      </w:pPr>
      <w:r w:rsidRPr="000B7BD7">
        <w:rPr>
          <w:u w:val="single"/>
        </w:rPr>
        <w:t>Grit Scale</w:t>
      </w:r>
    </w:p>
    <w:p w14:paraId="4A774BAF" w14:textId="77777777" w:rsidR="000B7BD7" w:rsidRDefault="000B7BD7" w:rsidP="008645C4">
      <w:pPr>
        <w:tabs>
          <w:tab w:val="left" w:pos="720"/>
          <w:tab w:val="left" w:pos="1440"/>
          <w:tab w:val="left" w:pos="2160"/>
        </w:tabs>
      </w:pPr>
      <w:r>
        <w:t>For the following items, please select the answer that you feel best reflects how much the statement describes you.</w:t>
      </w:r>
      <w:r w:rsidR="009A5AAA">
        <w:t xml:space="preserve">  There are no right or wrong answers.</w:t>
      </w:r>
    </w:p>
    <w:p w14:paraId="5D9F5EDA" w14:textId="77777777" w:rsidR="000B7BD7" w:rsidRDefault="000B7BD7" w:rsidP="008645C4">
      <w:pPr>
        <w:tabs>
          <w:tab w:val="left" w:pos="720"/>
          <w:tab w:val="left" w:pos="1440"/>
          <w:tab w:val="left" w:pos="2160"/>
        </w:tabs>
      </w:pPr>
    </w:p>
    <w:p w14:paraId="4606A8B6" w14:textId="77777777" w:rsidR="000B7BD7" w:rsidRDefault="000B7BD7" w:rsidP="000B7BD7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</w:tabs>
      </w:pPr>
      <w:r>
        <w:t>New ideas and projects distract me from previous ones. (</w:t>
      </w:r>
      <w:r w:rsidRPr="000B7BD7">
        <w:rPr>
          <w:i/>
        </w:rPr>
        <w:t>select only one</w:t>
      </w:r>
      <w:r>
        <w:t>)</w:t>
      </w:r>
    </w:p>
    <w:p w14:paraId="08832DF4" w14:textId="77777777" w:rsidR="000B7BD7" w:rsidRDefault="000B7BD7" w:rsidP="000B7BD7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Very much like me</w:t>
      </w:r>
    </w:p>
    <w:p w14:paraId="2B86A955" w14:textId="77777777" w:rsidR="000B7BD7" w:rsidRDefault="000B7BD7" w:rsidP="000B7BD7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Mostly like me</w:t>
      </w:r>
    </w:p>
    <w:p w14:paraId="681AE47D" w14:textId="77777777" w:rsidR="000B7BD7" w:rsidRDefault="000B7BD7" w:rsidP="000B7BD7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Somewhat like me</w:t>
      </w:r>
    </w:p>
    <w:p w14:paraId="6ABC7B9B" w14:textId="77777777" w:rsidR="000B7BD7" w:rsidRDefault="000B7BD7" w:rsidP="000B7BD7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Not much like me</w:t>
      </w:r>
    </w:p>
    <w:p w14:paraId="5BDECE3C" w14:textId="77777777" w:rsidR="000B7BD7" w:rsidRDefault="000B7BD7" w:rsidP="000B7BD7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Not like me at all</w:t>
      </w:r>
    </w:p>
    <w:p w14:paraId="0D9AC757" w14:textId="77777777" w:rsidR="000B7BD7" w:rsidRDefault="000B7BD7" w:rsidP="000B7BD7">
      <w:pPr>
        <w:tabs>
          <w:tab w:val="left" w:pos="720"/>
          <w:tab w:val="left" w:pos="1440"/>
          <w:tab w:val="left" w:pos="2160"/>
        </w:tabs>
      </w:pPr>
    </w:p>
    <w:p w14:paraId="05DE0B88" w14:textId="77777777" w:rsidR="000B7BD7" w:rsidRDefault="00302ED1" w:rsidP="000B7BD7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</w:tabs>
      </w:pPr>
      <w:r>
        <w:t>Setbacks don’t discourage me</w:t>
      </w:r>
      <w:r w:rsidR="000B7BD7">
        <w:t>. (</w:t>
      </w:r>
      <w:r w:rsidR="000B7BD7" w:rsidRPr="000B7BD7">
        <w:rPr>
          <w:i/>
        </w:rPr>
        <w:t>select only one</w:t>
      </w:r>
      <w:r w:rsidR="000B7BD7">
        <w:t>)</w:t>
      </w:r>
    </w:p>
    <w:p w14:paraId="326D195A" w14:textId="77777777" w:rsidR="000B7BD7" w:rsidRDefault="000B7BD7" w:rsidP="000B7BD7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Very much like me</w:t>
      </w:r>
    </w:p>
    <w:p w14:paraId="1E726D56" w14:textId="77777777" w:rsidR="000B7BD7" w:rsidRDefault="000B7BD7" w:rsidP="000B7BD7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Mostly like me</w:t>
      </w:r>
    </w:p>
    <w:p w14:paraId="26D93557" w14:textId="77777777" w:rsidR="000B7BD7" w:rsidRDefault="000B7BD7" w:rsidP="000B7BD7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Somewhat like me</w:t>
      </w:r>
    </w:p>
    <w:p w14:paraId="75E00DD0" w14:textId="77777777" w:rsidR="000B7BD7" w:rsidRDefault="000B7BD7" w:rsidP="000B7BD7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Not much like me</w:t>
      </w:r>
    </w:p>
    <w:p w14:paraId="2F7EE225" w14:textId="77777777" w:rsidR="000B7BD7" w:rsidRDefault="000B7BD7" w:rsidP="000B7BD7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Not like me at all</w:t>
      </w:r>
    </w:p>
    <w:p w14:paraId="31B66967" w14:textId="77777777" w:rsidR="000B7BD7" w:rsidRDefault="000B7BD7" w:rsidP="000B7BD7">
      <w:pPr>
        <w:tabs>
          <w:tab w:val="left" w:pos="720"/>
          <w:tab w:val="left" w:pos="1440"/>
          <w:tab w:val="left" w:pos="2160"/>
        </w:tabs>
      </w:pPr>
    </w:p>
    <w:p w14:paraId="3DF66497" w14:textId="77777777" w:rsidR="000B7BD7" w:rsidRDefault="00302ED1" w:rsidP="000B7BD7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</w:tabs>
      </w:pPr>
      <w:r>
        <w:t>I have been obsessed with a certain idea or project for a short time but later lost interest</w:t>
      </w:r>
      <w:r w:rsidR="000B7BD7">
        <w:t>. (</w:t>
      </w:r>
      <w:r w:rsidR="000B7BD7" w:rsidRPr="000B7BD7">
        <w:rPr>
          <w:i/>
        </w:rPr>
        <w:t>select only one</w:t>
      </w:r>
      <w:r w:rsidR="000B7BD7">
        <w:t>)</w:t>
      </w:r>
    </w:p>
    <w:p w14:paraId="307DDC55" w14:textId="77777777" w:rsidR="000B7BD7" w:rsidRDefault="000B7BD7" w:rsidP="000B7BD7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Very much like me</w:t>
      </w:r>
    </w:p>
    <w:p w14:paraId="677A7CCC" w14:textId="77777777" w:rsidR="000B7BD7" w:rsidRDefault="000B7BD7" w:rsidP="000B7BD7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Mostly like me</w:t>
      </w:r>
    </w:p>
    <w:p w14:paraId="611288BB" w14:textId="77777777" w:rsidR="000B7BD7" w:rsidRDefault="000B7BD7" w:rsidP="000B7BD7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Somewhat like me</w:t>
      </w:r>
    </w:p>
    <w:p w14:paraId="1F1459FC" w14:textId="77777777" w:rsidR="000B7BD7" w:rsidRDefault="000B7BD7" w:rsidP="000B7BD7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Not much like me</w:t>
      </w:r>
    </w:p>
    <w:p w14:paraId="6ACCC92C" w14:textId="77777777" w:rsidR="000B7BD7" w:rsidRDefault="000B7BD7" w:rsidP="000B7BD7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Not like me at all</w:t>
      </w:r>
    </w:p>
    <w:p w14:paraId="4D4E98C4" w14:textId="77777777" w:rsidR="000B7BD7" w:rsidRDefault="000B7BD7" w:rsidP="000B7BD7">
      <w:pPr>
        <w:tabs>
          <w:tab w:val="left" w:pos="720"/>
          <w:tab w:val="left" w:pos="1440"/>
          <w:tab w:val="left" w:pos="2160"/>
        </w:tabs>
      </w:pPr>
    </w:p>
    <w:p w14:paraId="5B4773BD" w14:textId="77777777" w:rsidR="000B7BD7" w:rsidRDefault="009A5AAA" w:rsidP="000B7BD7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</w:tabs>
      </w:pPr>
      <w:r>
        <w:t>I am a hard worker</w:t>
      </w:r>
      <w:r w:rsidR="000B7BD7">
        <w:t>. (</w:t>
      </w:r>
      <w:r w:rsidR="000B7BD7" w:rsidRPr="000B7BD7">
        <w:rPr>
          <w:i/>
        </w:rPr>
        <w:t>select only one</w:t>
      </w:r>
      <w:r w:rsidR="000B7BD7">
        <w:t>)</w:t>
      </w:r>
    </w:p>
    <w:p w14:paraId="5F300003" w14:textId="77777777" w:rsidR="000B7BD7" w:rsidRDefault="000B7BD7" w:rsidP="000B7BD7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Very much like me</w:t>
      </w:r>
    </w:p>
    <w:p w14:paraId="4F7D5193" w14:textId="77777777" w:rsidR="000B7BD7" w:rsidRDefault="000B7BD7" w:rsidP="000B7BD7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Mostly like me</w:t>
      </w:r>
    </w:p>
    <w:p w14:paraId="15AF501E" w14:textId="77777777" w:rsidR="000B7BD7" w:rsidRDefault="000B7BD7" w:rsidP="000B7BD7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Somewhat like me</w:t>
      </w:r>
    </w:p>
    <w:p w14:paraId="01A14EF7" w14:textId="77777777" w:rsidR="000B7BD7" w:rsidRDefault="000B7BD7" w:rsidP="000B7BD7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Not much like me</w:t>
      </w:r>
    </w:p>
    <w:p w14:paraId="245F18D2" w14:textId="77777777" w:rsidR="000B7BD7" w:rsidRDefault="000B7BD7" w:rsidP="000B7BD7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Not like me at all</w:t>
      </w:r>
    </w:p>
    <w:p w14:paraId="6F4807E1" w14:textId="77777777" w:rsidR="000B7BD7" w:rsidRDefault="000B7BD7" w:rsidP="000B7BD7">
      <w:pPr>
        <w:tabs>
          <w:tab w:val="left" w:pos="720"/>
          <w:tab w:val="left" w:pos="1440"/>
          <w:tab w:val="left" w:pos="2160"/>
        </w:tabs>
      </w:pPr>
    </w:p>
    <w:p w14:paraId="3963350B" w14:textId="77777777" w:rsidR="000B7BD7" w:rsidRDefault="009A5AAA" w:rsidP="000B7BD7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</w:tabs>
      </w:pPr>
      <w:r>
        <w:t>I often set a goal but later choose to pursue a different one</w:t>
      </w:r>
      <w:r w:rsidR="000B7BD7">
        <w:t>. (</w:t>
      </w:r>
      <w:r w:rsidR="000B7BD7" w:rsidRPr="000B7BD7">
        <w:rPr>
          <w:i/>
        </w:rPr>
        <w:t>select only one</w:t>
      </w:r>
      <w:r w:rsidR="000B7BD7">
        <w:t>)</w:t>
      </w:r>
    </w:p>
    <w:p w14:paraId="2DF6B140" w14:textId="77777777" w:rsidR="000B7BD7" w:rsidRDefault="000B7BD7" w:rsidP="000B7BD7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rPr>
          <w:rFonts w:ascii="Segoe UI Symbol" w:hAnsi="Segoe UI Symbol" w:cs="Segoe UI Symbol"/>
        </w:rPr>
        <w:lastRenderedPageBreak/>
        <w:t>☐</w:t>
      </w:r>
      <w:r>
        <w:t xml:space="preserve"> Very much like me</w:t>
      </w:r>
    </w:p>
    <w:p w14:paraId="6BFABE50" w14:textId="77777777" w:rsidR="000B7BD7" w:rsidRDefault="000B7BD7" w:rsidP="000B7BD7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Mostly like me</w:t>
      </w:r>
    </w:p>
    <w:p w14:paraId="0D63E9A5" w14:textId="77777777" w:rsidR="000B7BD7" w:rsidRDefault="000B7BD7" w:rsidP="000B7BD7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Somewhat like me</w:t>
      </w:r>
    </w:p>
    <w:p w14:paraId="4D0705AE" w14:textId="77777777" w:rsidR="000B7BD7" w:rsidRDefault="000B7BD7" w:rsidP="000B7BD7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Not much like me</w:t>
      </w:r>
    </w:p>
    <w:p w14:paraId="2171BA88" w14:textId="77777777" w:rsidR="000B7BD7" w:rsidRDefault="000B7BD7" w:rsidP="000B7BD7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Not like me at all</w:t>
      </w:r>
    </w:p>
    <w:p w14:paraId="230DB07A" w14:textId="77777777" w:rsidR="000B7BD7" w:rsidRDefault="000B7BD7" w:rsidP="000B7BD7">
      <w:pPr>
        <w:tabs>
          <w:tab w:val="left" w:pos="720"/>
          <w:tab w:val="left" w:pos="1440"/>
          <w:tab w:val="left" w:pos="2160"/>
        </w:tabs>
      </w:pPr>
    </w:p>
    <w:p w14:paraId="5F37ED38" w14:textId="77777777" w:rsidR="00806CAF" w:rsidRDefault="00806CAF">
      <w:r>
        <w:br w:type="page"/>
      </w:r>
    </w:p>
    <w:p w14:paraId="7F946052" w14:textId="77777777" w:rsidR="000B7BD7" w:rsidRDefault="009A5AAA" w:rsidP="000B7BD7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</w:tabs>
      </w:pPr>
      <w:r>
        <w:lastRenderedPageBreak/>
        <w:t>I have difficulty maintaining my focus on projects that take more than a few months to complete</w:t>
      </w:r>
      <w:r w:rsidR="000B7BD7">
        <w:t xml:space="preserve"> (</w:t>
      </w:r>
      <w:r w:rsidR="000B7BD7" w:rsidRPr="000B7BD7">
        <w:rPr>
          <w:i/>
        </w:rPr>
        <w:t>select only one</w:t>
      </w:r>
      <w:r w:rsidR="000B7BD7">
        <w:t>)</w:t>
      </w:r>
    </w:p>
    <w:p w14:paraId="7A4027F7" w14:textId="77777777" w:rsidR="000B7BD7" w:rsidRDefault="000B7BD7" w:rsidP="000B7BD7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Very much like me</w:t>
      </w:r>
    </w:p>
    <w:p w14:paraId="0A4A2A71" w14:textId="77777777" w:rsidR="000B7BD7" w:rsidRDefault="000B7BD7" w:rsidP="000B7BD7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Mostly like me</w:t>
      </w:r>
    </w:p>
    <w:p w14:paraId="5A4AE054" w14:textId="77777777" w:rsidR="000B7BD7" w:rsidRDefault="000B7BD7" w:rsidP="000B7BD7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Somewhat like me</w:t>
      </w:r>
    </w:p>
    <w:p w14:paraId="058CE7F6" w14:textId="77777777" w:rsidR="000B7BD7" w:rsidRDefault="000B7BD7" w:rsidP="000B7BD7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Not much like me</w:t>
      </w:r>
    </w:p>
    <w:p w14:paraId="09AB7BFF" w14:textId="77777777" w:rsidR="000B7BD7" w:rsidRDefault="000B7BD7" w:rsidP="000B7BD7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Not like me at all</w:t>
      </w:r>
    </w:p>
    <w:p w14:paraId="12C09EE3" w14:textId="77777777" w:rsidR="000B7BD7" w:rsidRDefault="000B7BD7" w:rsidP="000B7BD7">
      <w:pPr>
        <w:tabs>
          <w:tab w:val="left" w:pos="720"/>
          <w:tab w:val="left" w:pos="1440"/>
          <w:tab w:val="left" w:pos="2160"/>
        </w:tabs>
      </w:pPr>
    </w:p>
    <w:p w14:paraId="029C1541" w14:textId="77777777" w:rsidR="000B7BD7" w:rsidRDefault="009A5AAA" w:rsidP="000B7BD7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</w:tabs>
      </w:pPr>
      <w:r>
        <w:t>I finish whatever I begin</w:t>
      </w:r>
      <w:r w:rsidR="000B7BD7">
        <w:t>. (</w:t>
      </w:r>
      <w:r w:rsidR="000B7BD7" w:rsidRPr="000B7BD7">
        <w:rPr>
          <w:i/>
        </w:rPr>
        <w:t>select only one</w:t>
      </w:r>
      <w:r w:rsidR="000B7BD7">
        <w:t>)</w:t>
      </w:r>
    </w:p>
    <w:p w14:paraId="38E8073A" w14:textId="77777777" w:rsidR="000B7BD7" w:rsidRDefault="000B7BD7" w:rsidP="000B7BD7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Very much like me</w:t>
      </w:r>
    </w:p>
    <w:p w14:paraId="386A00C8" w14:textId="77777777" w:rsidR="000B7BD7" w:rsidRDefault="000B7BD7" w:rsidP="000B7BD7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Mostly like me</w:t>
      </w:r>
    </w:p>
    <w:p w14:paraId="55ACD8CA" w14:textId="77777777" w:rsidR="000B7BD7" w:rsidRDefault="000B7BD7" w:rsidP="000B7BD7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Somewhat like me</w:t>
      </w:r>
    </w:p>
    <w:p w14:paraId="630598F2" w14:textId="77777777" w:rsidR="000B7BD7" w:rsidRDefault="000B7BD7" w:rsidP="000B7BD7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Not much like me</w:t>
      </w:r>
    </w:p>
    <w:p w14:paraId="68C95467" w14:textId="77777777" w:rsidR="000B7BD7" w:rsidRDefault="000B7BD7" w:rsidP="000B7BD7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Not like me at all</w:t>
      </w:r>
    </w:p>
    <w:p w14:paraId="0EB7E11E" w14:textId="77777777" w:rsidR="000B7BD7" w:rsidRDefault="000B7BD7" w:rsidP="000B7BD7">
      <w:pPr>
        <w:tabs>
          <w:tab w:val="left" w:pos="720"/>
          <w:tab w:val="left" w:pos="1440"/>
          <w:tab w:val="left" w:pos="2160"/>
        </w:tabs>
      </w:pPr>
    </w:p>
    <w:p w14:paraId="3F43EC61" w14:textId="77777777" w:rsidR="000B7BD7" w:rsidRDefault="009A5AAA" w:rsidP="000B7BD7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</w:tabs>
      </w:pPr>
      <w:r>
        <w:t>I am diligent</w:t>
      </w:r>
      <w:r w:rsidR="003B2766">
        <w:t xml:space="preserve"> (persistent in anything I do)</w:t>
      </w:r>
      <w:r w:rsidR="000B7BD7">
        <w:t>. (</w:t>
      </w:r>
      <w:r w:rsidR="000B7BD7" w:rsidRPr="000B7BD7">
        <w:rPr>
          <w:i/>
        </w:rPr>
        <w:t>select only one</w:t>
      </w:r>
      <w:r w:rsidR="000B7BD7">
        <w:t>)</w:t>
      </w:r>
    </w:p>
    <w:p w14:paraId="2BD00CB9" w14:textId="77777777" w:rsidR="000B7BD7" w:rsidRDefault="000B7BD7" w:rsidP="000B7BD7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Very much like me</w:t>
      </w:r>
    </w:p>
    <w:p w14:paraId="6784D39F" w14:textId="77777777" w:rsidR="000B7BD7" w:rsidRDefault="000B7BD7" w:rsidP="000B7BD7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Mostly like me</w:t>
      </w:r>
    </w:p>
    <w:p w14:paraId="6DB7605D" w14:textId="77777777" w:rsidR="000B7BD7" w:rsidRDefault="000B7BD7" w:rsidP="000B7BD7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Somewhat like me</w:t>
      </w:r>
    </w:p>
    <w:p w14:paraId="2EF8B550" w14:textId="77777777" w:rsidR="000B7BD7" w:rsidRDefault="000B7BD7" w:rsidP="000B7BD7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Not much like me</w:t>
      </w:r>
    </w:p>
    <w:p w14:paraId="16509CB3" w14:textId="77777777" w:rsidR="000B7BD7" w:rsidRDefault="000B7BD7" w:rsidP="000B7BD7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Not like me at all</w:t>
      </w:r>
    </w:p>
    <w:p w14:paraId="2D984250" w14:textId="0DCC4819" w:rsidR="000B7BD7" w:rsidRDefault="000B7BD7" w:rsidP="000B7BD7">
      <w:pPr>
        <w:tabs>
          <w:tab w:val="left" w:pos="720"/>
          <w:tab w:val="left" w:pos="1440"/>
          <w:tab w:val="left" w:pos="2160"/>
        </w:tabs>
        <w:rPr>
          <w:ins w:id="63" w:author="Dan Ferris" w:date="2019-09-19T07:55:00Z"/>
        </w:rPr>
      </w:pPr>
    </w:p>
    <w:p w14:paraId="70F68C65" w14:textId="1E63A936" w:rsidR="006558A3" w:rsidRDefault="006558A3" w:rsidP="000B7BD7">
      <w:pPr>
        <w:tabs>
          <w:tab w:val="left" w:pos="720"/>
          <w:tab w:val="left" w:pos="1440"/>
          <w:tab w:val="left" w:pos="2160"/>
        </w:tabs>
        <w:rPr>
          <w:ins w:id="64" w:author="Dan Ferris" w:date="2019-09-19T07:56:00Z"/>
        </w:rPr>
      </w:pPr>
      <w:commentRangeStart w:id="65"/>
      <w:ins w:id="66" w:author="Dan Ferris" w:date="2019-09-19T07:55:00Z">
        <w:r>
          <w:t>When you were growing up (under age 17), how frequently did you worry about not having enough to eat? Never w</w:t>
        </w:r>
      </w:ins>
      <w:ins w:id="67" w:author="Dan Ferris" w:date="2019-09-19T07:56:00Z">
        <w:r>
          <w:t xml:space="preserve">orried, rarely, sometimes, regularly. </w:t>
        </w:r>
      </w:ins>
    </w:p>
    <w:p w14:paraId="705F37BC" w14:textId="0FEA0D34" w:rsidR="006558A3" w:rsidRDefault="006558A3" w:rsidP="000B7BD7">
      <w:pPr>
        <w:tabs>
          <w:tab w:val="left" w:pos="720"/>
          <w:tab w:val="left" w:pos="1440"/>
          <w:tab w:val="left" w:pos="2160"/>
        </w:tabs>
        <w:rPr>
          <w:ins w:id="68" w:author="Dan Ferris" w:date="2019-09-19T07:56:00Z"/>
        </w:rPr>
      </w:pPr>
    </w:p>
    <w:p w14:paraId="79CBE0BF" w14:textId="234459C6" w:rsidR="006558A3" w:rsidRDefault="006558A3" w:rsidP="006558A3">
      <w:pPr>
        <w:rPr>
          <w:ins w:id="69" w:author="Dan Ferris" w:date="2019-09-19T07:56:00Z"/>
        </w:rPr>
      </w:pPr>
      <w:ins w:id="70" w:author="Dan Ferris" w:date="2019-09-19T07:56:00Z">
        <w:r w:rsidRPr="00F12CB4">
          <w:rPr>
            <w:b/>
            <w:bCs/>
          </w:rPr>
          <w:t>Emergency Savings:</w:t>
        </w:r>
        <w:r>
          <w:t xml:space="preserve"> Suppose you have an emergency expense ($400). How would you pay? (0,1)</w:t>
        </w:r>
        <w:r>
          <w:br/>
          <w:t>_a (Put it on my credit card and pay off in full next statement) (3861 of 11,316)</w:t>
        </w:r>
        <w:r>
          <w:br/>
          <w:t>_b (put it on credit card and pay off over time) (1,785)</w:t>
        </w:r>
        <w:r>
          <w:br/>
          <w:t>_c (pay with money currently in my checking account or cash) (5,137)</w:t>
        </w:r>
        <w:r>
          <w:br/>
          <w:t>_d (using money from a bank loan or line of credit) (342)</w:t>
        </w:r>
        <w:r>
          <w:br/>
          <w:t>_e (borrowing from a friend or family member) (997)</w:t>
        </w:r>
        <w:r>
          <w:br/>
          <w:t>_f (using a payday loan, deposit advance, or overdraft (184))</w:t>
        </w:r>
        <w:r>
          <w:br/>
          <w:t>_g (by selling something (654)</w:t>
        </w:r>
        <w:r>
          <w:br/>
          <w:t>_h (I wouldn’t be able to pay (1,434)</w:t>
        </w:r>
        <w:r>
          <w:br/>
          <w:t>_</w:t>
        </w:r>
        <w:proofErr w:type="spellStart"/>
        <w:r>
          <w:t>i</w:t>
        </w:r>
        <w:proofErr w:type="spellEnd"/>
        <w:r>
          <w:t xml:space="preserve"> (other – 56 of 11316)</w:t>
        </w:r>
      </w:ins>
      <w:commentRangeEnd w:id="65"/>
      <w:r w:rsidR="00780E3C">
        <w:rPr>
          <w:rStyle w:val="CommentReference"/>
        </w:rPr>
        <w:commentReference w:id="65"/>
      </w:r>
      <w:bookmarkStart w:id="71" w:name="_GoBack"/>
      <w:bookmarkEnd w:id="71"/>
    </w:p>
    <w:p w14:paraId="21093891" w14:textId="77777777" w:rsidR="006558A3" w:rsidRPr="00C62AB3" w:rsidRDefault="006558A3" w:rsidP="000B7BD7">
      <w:pPr>
        <w:tabs>
          <w:tab w:val="left" w:pos="720"/>
          <w:tab w:val="left" w:pos="1440"/>
          <w:tab w:val="left" w:pos="2160"/>
        </w:tabs>
      </w:pPr>
    </w:p>
    <w:sectPr w:rsidR="006558A3" w:rsidRPr="00C62AB3" w:rsidSect="00AF010C">
      <w:headerReference w:type="default" r:id="rId9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3" w:author="Dan Ferris" w:date="2019-09-19T07:40:00Z" w:initials="DF">
    <w:p w14:paraId="1CB97635" w14:textId="783A2565" w:rsidR="000D5A19" w:rsidRDefault="000D5A19">
      <w:pPr>
        <w:pStyle w:val="CommentText"/>
      </w:pPr>
      <w:r>
        <w:rPr>
          <w:rStyle w:val="CommentReference"/>
        </w:rPr>
        <w:annotationRef/>
      </w:r>
      <w:r>
        <w:t xml:space="preserve">Suggest a </w:t>
      </w:r>
      <w:proofErr w:type="spellStart"/>
      <w:proofErr w:type="gramStart"/>
      <w:r>
        <w:t>non binary</w:t>
      </w:r>
      <w:proofErr w:type="spellEnd"/>
      <w:proofErr w:type="gramEnd"/>
      <w:r>
        <w:t xml:space="preserve"> option</w:t>
      </w:r>
    </w:p>
  </w:comment>
  <w:comment w:id="4" w:author="Dan Ferris" w:date="2019-09-19T07:41:00Z" w:initials="DF">
    <w:p w14:paraId="69B978EB" w14:textId="45082144" w:rsidR="000D5A19" w:rsidRDefault="000D5A19">
      <w:pPr>
        <w:pStyle w:val="CommentText"/>
      </w:pPr>
      <w:r>
        <w:rPr>
          <w:rStyle w:val="CommentReference"/>
        </w:rPr>
        <w:annotationRef/>
      </w:r>
      <w:r>
        <w:t xml:space="preserve">This is a great – I’d be okay removing descent from each line. </w:t>
      </w:r>
    </w:p>
  </w:comment>
  <w:comment w:id="5" w:author="Dan Ferris" w:date="2019-09-19T07:44:00Z" w:initials="DF">
    <w:p w14:paraId="50AA1F8F" w14:textId="2AE8F66E" w:rsidR="000D5A19" w:rsidRDefault="000D5A19">
      <w:pPr>
        <w:pStyle w:val="CommentText"/>
      </w:pPr>
      <w:r>
        <w:rPr>
          <w:rStyle w:val="CommentReference"/>
        </w:rPr>
        <w:annotationRef/>
      </w:r>
      <w:r>
        <w:t xml:space="preserve">can we capture multiple incarcerations? </w:t>
      </w:r>
    </w:p>
  </w:comment>
  <w:comment w:id="6" w:author="Dan Ferris" w:date="2019-09-19T07:42:00Z" w:initials="DF">
    <w:p w14:paraId="63F0FD80" w14:textId="077C8FED" w:rsidR="000D5A19" w:rsidRDefault="000D5A19">
      <w:pPr>
        <w:pStyle w:val="CommentText"/>
      </w:pPr>
      <w:r>
        <w:rPr>
          <w:rStyle w:val="CommentReference"/>
        </w:rPr>
        <w:annotationRef/>
      </w:r>
      <w:r>
        <w:t xml:space="preserve">Should we ask people to acknowledge “criminal activity” for which they could be charged? </w:t>
      </w:r>
    </w:p>
  </w:comment>
  <w:comment w:id="20" w:author="Dan Ferris" w:date="2019-09-19T07:45:00Z" w:initials="DF">
    <w:p w14:paraId="6080BA2F" w14:textId="10685688" w:rsidR="000D5A19" w:rsidRDefault="000D5A19">
      <w:pPr>
        <w:pStyle w:val="CommentText"/>
      </w:pPr>
      <w:r>
        <w:rPr>
          <w:rStyle w:val="CommentReference"/>
        </w:rPr>
        <w:annotationRef/>
      </w:r>
      <w:r>
        <w:t xml:space="preserve">Consider adding </w:t>
      </w:r>
      <w:r w:rsidR="006558A3">
        <w:t xml:space="preserve">Cash Assistance: </w:t>
      </w:r>
      <w:r>
        <w:t>TANF,</w:t>
      </w:r>
      <w:r w:rsidR="006558A3">
        <w:t xml:space="preserve"> EITC</w:t>
      </w:r>
    </w:p>
  </w:comment>
  <w:comment w:id="27" w:author="Dan Ferris" w:date="2019-09-19T07:48:00Z" w:initials="DF">
    <w:p w14:paraId="48EBE709" w14:textId="258859D9" w:rsidR="000D5A19" w:rsidRDefault="000D5A19">
      <w:pPr>
        <w:pStyle w:val="CommentText"/>
      </w:pPr>
      <w:r>
        <w:rPr>
          <w:rStyle w:val="CommentReference"/>
        </w:rPr>
        <w:annotationRef/>
      </w:r>
      <w:r>
        <w:t>Suggest including checklist for: Children under 18, adult children, parents, grandparents, other close family or friends</w:t>
      </w:r>
    </w:p>
  </w:comment>
  <w:comment w:id="65" w:author="Malcolm Townes" w:date="2019-09-20T13:23:00Z" w:initials="MT">
    <w:p w14:paraId="3DCA8AA9" w14:textId="3C910279" w:rsidR="00780E3C" w:rsidRDefault="00780E3C">
      <w:pPr>
        <w:pStyle w:val="CommentText"/>
      </w:pPr>
      <w:r>
        <w:rPr>
          <w:rStyle w:val="CommentReference"/>
        </w:rPr>
        <w:annotationRef/>
      </w:r>
      <w:r>
        <w:t>I don’t understand why we would ask these questions or how they connect with the research questions.  These seem like extraneous questions to me.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CB97635" w15:done="0"/>
  <w15:commentEx w15:paraId="69B978EB" w15:done="0"/>
  <w15:commentEx w15:paraId="50AA1F8F" w15:done="0"/>
  <w15:commentEx w15:paraId="63F0FD80" w15:done="0"/>
  <w15:commentEx w15:paraId="6080BA2F" w15:done="0"/>
  <w15:commentEx w15:paraId="48EBE709" w15:done="0"/>
  <w15:commentEx w15:paraId="3DCA8AA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CB97635" w16cid:durableId="212DAF7A"/>
  <w16cid:commentId w16cid:paraId="69B978EB" w16cid:durableId="212DAF91"/>
  <w16cid:commentId w16cid:paraId="50AA1F8F" w16cid:durableId="212DB05C"/>
  <w16cid:commentId w16cid:paraId="63F0FD80" w16cid:durableId="212DAFF9"/>
  <w16cid:commentId w16cid:paraId="6080BA2F" w16cid:durableId="212DB0B6"/>
  <w16cid:commentId w16cid:paraId="48EBE709" w16cid:durableId="212DB16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31A910" w14:textId="77777777" w:rsidR="009B5D1C" w:rsidRDefault="009B5D1C" w:rsidP="00AF010C">
      <w:r>
        <w:separator/>
      </w:r>
    </w:p>
  </w:endnote>
  <w:endnote w:type="continuationSeparator" w:id="0">
    <w:p w14:paraId="6BC85BF9" w14:textId="77777777" w:rsidR="009B5D1C" w:rsidRDefault="009B5D1C" w:rsidP="00AF01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257346" w14:textId="77777777" w:rsidR="009B5D1C" w:rsidRDefault="009B5D1C" w:rsidP="00AF010C">
      <w:r>
        <w:separator/>
      </w:r>
    </w:p>
  </w:footnote>
  <w:footnote w:type="continuationSeparator" w:id="0">
    <w:p w14:paraId="3906EE8E" w14:textId="77777777" w:rsidR="009B5D1C" w:rsidRDefault="009B5D1C" w:rsidP="00AF01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E01DFA" w14:textId="6F3A38BF" w:rsidR="00AF010C" w:rsidRDefault="00AF010C" w:rsidP="00AF010C">
    <w:pPr>
      <w:pStyle w:val="Header"/>
      <w:tabs>
        <w:tab w:val="left" w:pos="8280"/>
      </w:tabs>
    </w:pPr>
    <w:r>
      <w:t>Survey Questionnaire</w:t>
    </w:r>
    <w:r>
      <w:tab/>
    </w:r>
    <w:r>
      <w:tab/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780E3C">
      <w:rPr>
        <w:b/>
        <w:bCs/>
        <w:noProof/>
      </w:rPr>
      <w:t>6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 w:rsidR="00780E3C">
      <w:rPr>
        <w:b/>
        <w:bCs/>
        <w:noProof/>
      </w:rPr>
      <w:t>7</w:t>
    </w:r>
    <w:r>
      <w:rPr>
        <w:b/>
        <w:bCs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A647F4"/>
    <w:multiLevelType w:val="hybridMultilevel"/>
    <w:tmpl w:val="A9B03230"/>
    <w:lvl w:ilvl="0" w:tplc="26E212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3F0449"/>
    <w:multiLevelType w:val="hybridMultilevel"/>
    <w:tmpl w:val="CAA6B8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an Ferris">
    <w15:presenceInfo w15:providerId="Windows Live" w15:userId="91627197d414c00a"/>
  </w15:person>
  <w15:person w15:author="Malcolm Townes">
    <w15:presenceInfo w15:providerId="AD" w15:userId="S-1-5-21-3792995650-1684798503-1435206973-23301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337"/>
    <w:rsid w:val="00021643"/>
    <w:rsid w:val="000B7BD7"/>
    <w:rsid w:val="000D5A19"/>
    <w:rsid w:val="001975F9"/>
    <w:rsid w:val="002377A8"/>
    <w:rsid w:val="002C5B21"/>
    <w:rsid w:val="00302ED1"/>
    <w:rsid w:val="00365337"/>
    <w:rsid w:val="00380D59"/>
    <w:rsid w:val="003B2766"/>
    <w:rsid w:val="003E4215"/>
    <w:rsid w:val="00421066"/>
    <w:rsid w:val="004C2FEF"/>
    <w:rsid w:val="004D7561"/>
    <w:rsid w:val="00535BBA"/>
    <w:rsid w:val="00596A02"/>
    <w:rsid w:val="00616A8F"/>
    <w:rsid w:val="006558A3"/>
    <w:rsid w:val="006E0D46"/>
    <w:rsid w:val="006E4548"/>
    <w:rsid w:val="00730284"/>
    <w:rsid w:val="00780E3C"/>
    <w:rsid w:val="007D2899"/>
    <w:rsid w:val="00806CAF"/>
    <w:rsid w:val="00812ABA"/>
    <w:rsid w:val="00835213"/>
    <w:rsid w:val="008645C4"/>
    <w:rsid w:val="008E0C8A"/>
    <w:rsid w:val="0099025F"/>
    <w:rsid w:val="009A5AAA"/>
    <w:rsid w:val="009B5D1C"/>
    <w:rsid w:val="00AC1F81"/>
    <w:rsid w:val="00AF010C"/>
    <w:rsid w:val="00B305F7"/>
    <w:rsid w:val="00BD5479"/>
    <w:rsid w:val="00C01452"/>
    <w:rsid w:val="00C368C7"/>
    <w:rsid w:val="00C62AB3"/>
    <w:rsid w:val="00C71742"/>
    <w:rsid w:val="00CA03F3"/>
    <w:rsid w:val="00D869C6"/>
    <w:rsid w:val="00E77712"/>
    <w:rsid w:val="00F12485"/>
    <w:rsid w:val="00F33FEB"/>
    <w:rsid w:val="00F4314E"/>
    <w:rsid w:val="00F9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DD27CBB"/>
  <w15:chartTrackingRefBased/>
  <w15:docId w15:val="{17BA1D12-C3FE-4FFD-8620-C5E0DAC7E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777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533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7174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F01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010C"/>
  </w:style>
  <w:style w:type="paragraph" w:styleId="Footer">
    <w:name w:val="footer"/>
    <w:basedOn w:val="Normal"/>
    <w:link w:val="FooterChar"/>
    <w:uiPriority w:val="99"/>
    <w:unhideWhenUsed/>
    <w:rsid w:val="00AF01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010C"/>
  </w:style>
  <w:style w:type="character" w:styleId="CommentReference">
    <w:name w:val="annotation reference"/>
    <w:basedOn w:val="DefaultParagraphFont"/>
    <w:uiPriority w:val="99"/>
    <w:semiHidden/>
    <w:unhideWhenUsed/>
    <w:rsid w:val="000D5A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5A1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5A1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5A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5A1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5A1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5A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1082</Words>
  <Characters>6169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Malcolm Townes</dc:creator>
  <cp:keywords/>
  <dc:description/>
  <cp:lastModifiedBy>Malcolm Townes</cp:lastModifiedBy>
  <cp:revision>3</cp:revision>
  <dcterms:created xsi:type="dcterms:W3CDTF">2019-09-20T17:31:00Z</dcterms:created>
  <dcterms:modified xsi:type="dcterms:W3CDTF">2019-09-20T18:24:00Z</dcterms:modified>
</cp:coreProperties>
</file>