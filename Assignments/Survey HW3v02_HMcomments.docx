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A0A9B" w14:textId="5C4ED1AB" w:rsidR="004A42D8" w:rsidRDefault="004A42D8" w:rsidP="005B6FFE">
      <w:pPr>
        <w:pStyle w:val="NormalWeb"/>
        <w:shd w:val="clear" w:color="auto" w:fill="FFFFFF"/>
        <w:spacing w:before="0" w:beforeAutospacing="0" w:after="0" w:afterAutospacing="0"/>
        <w:rPr>
          <w:ins w:id="0" w:author="Hisako Matsuo" w:date="2019-11-25T10:50:00Z"/>
          <w:bCs/>
          <w:color w:val="000000"/>
        </w:rPr>
      </w:pPr>
      <w:ins w:id="1" w:author="Hisako Matsuo" w:date="2019-11-25T10:50:00Z">
        <w:r>
          <w:rPr>
            <w:bCs/>
            <w:color w:val="000000"/>
          </w:rPr>
          <w:t>Students,</w:t>
        </w:r>
      </w:ins>
    </w:p>
    <w:p w14:paraId="56CE6C21" w14:textId="4817141E" w:rsidR="004A42D8" w:rsidRDefault="004A42D8" w:rsidP="005B6FFE">
      <w:pPr>
        <w:pStyle w:val="NormalWeb"/>
        <w:shd w:val="clear" w:color="auto" w:fill="FFFFFF"/>
        <w:spacing w:before="0" w:beforeAutospacing="0" w:after="0" w:afterAutospacing="0"/>
        <w:rPr>
          <w:ins w:id="2" w:author="Hisako Matsuo" w:date="2019-11-25T10:50:00Z"/>
          <w:bCs/>
          <w:color w:val="000000"/>
        </w:rPr>
      </w:pPr>
    </w:p>
    <w:p w14:paraId="386B8C7B" w14:textId="6A5AE2CA" w:rsidR="004A42D8" w:rsidRDefault="004A42D8" w:rsidP="005B6FFE">
      <w:pPr>
        <w:pStyle w:val="NormalWeb"/>
        <w:shd w:val="clear" w:color="auto" w:fill="FFFFFF"/>
        <w:spacing w:before="0" w:beforeAutospacing="0" w:after="0" w:afterAutospacing="0"/>
        <w:rPr>
          <w:ins w:id="3" w:author="Hisako Matsuo" w:date="2019-11-25T10:55:00Z"/>
          <w:bCs/>
          <w:color w:val="000000"/>
        </w:rPr>
      </w:pPr>
      <w:ins w:id="4" w:author="Hisako Matsuo" w:date="2019-11-25T10:50:00Z">
        <w:r>
          <w:rPr>
            <w:bCs/>
            <w:color w:val="000000"/>
          </w:rPr>
          <w:t xml:space="preserve">This study is fascinating even though the sample size is small.  The alpha values are very good with some interesting results. </w:t>
        </w:r>
      </w:ins>
      <w:ins w:id="5" w:author="Hisako Matsuo" w:date="2019-11-25T10:51:00Z">
        <w:r>
          <w:rPr>
            <w:bCs/>
            <w:color w:val="000000"/>
          </w:rPr>
          <w:t xml:space="preserve"> </w:t>
        </w:r>
      </w:ins>
      <w:ins w:id="6" w:author="Hisako Matsuo" w:date="2019-11-25T10:53:00Z">
        <w:r>
          <w:rPr>
            <w:bCs/>
            <w:color w:val="000000"/>
          </w:rPr>
          <w:t xml:space="preserve">Based on your research questions, </w:t>
        </w:r>
        <w:proofErr w:type="gramStart"/>
        <w:r>
          <w:rPr>
            <w:bCs/>
            <w:color w:val="000000"/>
          </w:rPr>
          <w:t>a descriptive statistics</w:t>
        </w:r>
        <w:proofErr w:type="gramEnd"/>
        <w:r>
          <w:rPr>
            <w:bCs/>
            <w:color w:val="000000"/>
          </w:rPr>
          <w:t xml:space="preserve"> seems to be the most appropriate data analysis.  However, </w:t>
        </w:r>
      </w:ins>
      <w:ins w:id="7" w:author="Hisako Matsuo" w:date="2019-11-25T10:54:00Z">
        <w:r>
          <w:rPr>
            <w:bCs/>
            <w:color w:val="000000"/>
          </w:rPr>
          <w:t>given the fact and the sample is homogeneous in terms of educa</w:t>
        </w:r>
      </w:ins>
      <w:ins w:id="8" w:author="Hisako Matsuo" w:date="2019-11-25T10:55:00Z">
        <w:r>
          <w:rPr>
            <w:bCs/>
            <w:color w:val="000000"/>
          </w:rPr>
          <w:t xml:space="preserve">tion, you might want to consider Chi-square tests and/or a log-linear model </w:t>
        </w:r>
        <w:proofErr w:type="gramStart"/>
        <w:r>
          <w:rPr>
            <w:bCs/>
            <w:color w:val="000000"/>
          </w:rPr>
          <w:t xml:space="preserve">of </w:t>
        </w:r>
      </w:ins>
      <w:ins w:id="9" w:author="Hisako Matsuo" w:date="2019-11-25T10:53:00Z">
        <w:r>
          <w:rPr>
            <w:bCs/>
            <w:color w:val="000000"/>
          </w:rPr>
          <w:t xml:space="preserve"> DVs</w:t>
        </w:r>
        <w:proofErr w:type="gramEnd"/>
        <w:r>
          <w:rPr>
            <w:bCs/>
            <w:color w:val="000000"/>
          </w:rPr>
          <w:t xml:space="preserve"> and IVs.</w:t>
        </w:r>
      </w:ins>
      <w:ins w:id="10" w:author="Hisako Matsuo" w:date="2019-11-25T10:55:00Z">
        <w:r>
          <w:rPr>
            <w:bCs/>
            <w:color w:val="000000"/>
          </w:rPr>
          <w:t xml:space="preserve">  </w:t>
        </w:r>
      </w:ins>
    </w:p>
    <w:p w14:paraId="3BBB4FC7" w14:textId="62EA5B2C" w:rsidR="004A42D8" w:rsidRDefault="004A42D8" w:rsidP="005B6FFE">
      <w:pPr>
        <w:pStyle w:val="NormalWeb"/>
        <w:shd w:val="clear" w:color="auto" w:fill="FFFFFF"/>
        <w:spacing w:before="0" w:beforeAutospacing="0" w:after="0" w:afterAutospacing="0"/>
        <w:rPr>
          <w:ins w:id="11" w:author="Hisako Matsuo" w:date="2019-11-25T10:55:00Z"/>
          <w:bCs/>
          <w:color w:val="000000"/>
        </w:rPr>
      </w:pPr>
      <w:ins w:id="12" w:author="Hisako Matsuo" w:date="2019-11-25T10:55:00Z">
        <w:r>
          <w:rPr>
            <w:bCs/>
            <w:color w:val="000000"/>
          </w:rPr>
          <w:t>I have written some comments in the text below.</w:t>
        </w:r>
      </w:ins>
    </w:p>
    <w:p w14:paraId="53B893EE" w14:textId="6B0FEF58" w:rsidR="004A42D8" w:rsidRDefault="004A42D8" w:rsidP="005B6FFE">
      <w:pPr>
        <w:pStyle w:val="NormalWeb"/>
        <w:shd w:val="clear" w:color="auto" w:fill="FFFFFF"/>
        <w:spacing w:before="0" w:beforeAutospacing="0" w:after="0" w:afterAutospacing="0"/>
        <w:rPr>
          <w:ins w:id="13" w:author="Hisako Matsuo" w:date="2019-11-25T10:56:00Z"/>
          <w:bCs/>
          <w:color w:val="000000"/>
        </w:rPr>
      </w:pPr>
    </w:p>
    <w:p w14:paraId="5D5DF3A9" w14:textId="48AA8115" w:rsidR="004A42D8" w:rsidRDefault="004A42D8" w:rsidP="005B6FFE">
      <w:pPr>
        <w:pStyle w:val="NormalWeb"/>
        <w:shd w:val="clear" w:color="auto" w:fill="FFFFFF"/>
        <w:spacing w:before="0" w:beforeAutospacing="0" w:after="0" w:afterAutospacing="0"/>
        <w:rPr>
          <w:ins w:id="14" w:author="Hisako Matsuo" w:date="2019-11-25T10:56:00Z"/>
          <w:bCs/>
          <w:color w:val="000000"/>
        </w:rPr>
      </w:pPr>
      <w:ins w:id="15" w:author="Hisako Matsuo" w:date="2019-11-25T10:56:00Z">
        <w:r>
          <w:rPr>
            <w:bCs/>
            <w:color w:val="000000"/>
          </w:rPr>
          <w:t xml:space="preserve">You have collaborated very well through the semester.  </w:t>
        </w:r>
        <w:r w:rsidR="002E4CA0">
          <w:rPr>
            <w:bCs/>
            <w:color w:val="000000"/>
          </w:rPr>
          <w:t>I suggest that you start preparing for your presentation a week from Tuesday and the final product (poster or manuscript).  The results should be presented at SLU internal research symposia, followed by a professional conference.</w:t>
        </w:r>
      </w:ins>
    </w:p>
    <w:p w14:paraId="5026E8C1" w14:textId="7FBC240D" w:rsidR="002E4CA0" w:rsidRDefault="002E4CA0" w:rsidP="005B6FFE">
      <w:pPr>
        <w:pStyle w:val="NormalWeb"/>
        <w:shd w:val="clear" w:color="auto" w:fill="FFFFFF"/>
        <w:spacing w:before="0" w:beforeAutospacing="0" w:after="0" w:afterAutospacing="0"/>
        <w:rPr>
          <w:ins w:id="16" w:author="Hisako Matsuo" w:date="2019-11-25T10:57:00Z"/>
          <w:bCs/>
          <w:color w:val="000000"/>
        </w:rPr>
      </w:pPr>
    </w:p>
    <w:p w14:paraId="6FC01529" w14:textId="7430C9BD" w:rsidR="002E4CA0" w:rsidRDefault="002E4CA0" w:rsidP="005B6FFE">
      <w:pPr>
        <w:pStyle w:val="NormalWeb"/>
        <w:shd w:val="clear" w:color="auto" w:fill="FFFFFF"/>
        <w:spacing w:before="0" w:beforeAutospacing="0" w:after="0" w:afterAutospacing="0"/>
        <w:rPr>
          <w:ins w:id="17" w:author="Hisako Matsuo" w:date="2019-11-25T10:57:00Z"/>
          <w:bCs/>
          <w:color w:val="000000"/>
        </w:rPr>
      </w:pPr>
      <w:ins w:id="18" w:author="Hisako Matsuo" w:date="2019-11-25T10:57:00Z">
        <w:r>
          <w:rPr>
            <w:bCs/>
            <w:color w:val="000000"/>
          </w:rPr>
          <w:t>Excellent work! A-</w:t>
        </w:r>
      </w:ins>
    </w:p>
    <w:p w14:paraId="0EB845E2" w14:textId="7A524C80" w:rsidR="002E4CA0" w:rsidRPr="004A42D8" w:rsidRDefault="002E4CA0" w:rsidP="005B6FFE">
      <w:pPr>
        <w:pStyle w:val="NormalWeb"/>
        <w:shd w:val="clear" w:color="auto" w:fill="FFFFFF"/>
        <w:spacing w:before="0" w:beforeAutospacing="0" w:after="0" w:afterAutospacing="0"/>
        <w:rPr>
          <w:ins w:id="19" w:author="Hisako Matsuo" w:date="2019-11-25T10:50:00Z"/>
          <w:bCs/>
          <w:color w:val="000000"/>
          <w:rPrChange w:id="20" w:author="Hisako Matsuo" w:date="2019-11-25T10:50:00Z">
            <w:rPr>
              <w:ins w:id="21" w:author="Hisako Matsuo" w:date="2019-11-25T10:50:00Z"/>
              <w:b/>
              <w:bCs/>
              <w:color w:val="000000"/>
            </w:rPr>
          </w:rPrChange>
        </w:rPr>
      </w:pPr>
      <w:ins w:id="22" w:author="Hisako Matsuo" w:date="2019-11-25T10:57:00Z">
        <w:r>
          <w:rPr>
            <w:bCs/>
            <w:color w:val="000000"/>
          </w:rPr>
          <w:t>HM</w:t>
        </w:r>
      </w:ins>
      <w:bookmarkStart w:id="23" w:name="_GoBack"/>
      <w:bookmarkEnd w:id="23"/>
    </w:p>
    <w:p w14:paraId="0009612A" w14:textId="77777777" w:rsidR="004A42D8" w:rsidRDefault="004A42D8" w:rsidP="005B6FFE">
      <w:pPr>
        <w:pStyle w:val="NormalWeb"/>
        <w:shd w:val="clear" w:color="auto" w:fill="FFFFFF"/>
        <w:spacing w:before="0" w:beforeAutospacing="0" w:after="0" w:afterAutospacing="0"/>
        <w:rPr>
          <w:ins w:id="24" w:author="Hisako Matsuo" w:date="2019-11-25T10:50:00Z"/>
          <w:b/>
          <w:bCs/>
          <w:color w:val="000000"/>
        </w:rPr>
      </w:pPr>
    </w:p>
    <w:p w14:paraId="1780B8AB" w14:textId="77777777" w:rsidR="004A42D8" w:rsidRDefault="004A42D8" w:rsidP="005B6FFE">
      <w:pPr>
        <w:pStyle w:val="NormalWeb"/>
        <w:shd w:val="clear" w:color="auto" w:fill="FFFFFF"/>
        <w:spacing w:before="0" w:beforeAutospacing="0" w:after="0" w:afterAutospacing="0"/>
        <w:rPr>
          <w:ins w:id="25" w:author="Hisako Matsuo" w:date="2019-11-25T10:50:00Z"/>
          <w:b/>
          <w:bCs/>
          <w:color w:val="000000"/>
        </w:rPr>
      </w:pPr>
    </w:p>
    <w:p w14:paraId="6F0B5689" w14:textId="77777777" w:rsidR="004A42D8" w:rsidRDefault="004A42D8" w:rsidP="005B6FFE">
      <w:pPr>
        <w:pStyle w:val="NormalWeb"/>
        <w:shd w:val="clear" w:color="auto" w:fill="FFFFFF"/>
        <w:spacing w:before="0" w:beforeAutospacing="0" w:after="0" w:afterAutospacing="0"/>
        <w:rPr>
          <w:ins w:id="26" w:author="Hisako Matsuo" w:date="2019-11-25T10:50:00Z"/>
          <w:b/>
          <w:bCs/>
          <w:color w:val="000000"/>
        </w:rPr>
      </w:pPr>
    </w:p>
    <w:p w14:paraId="2550BB5A" w14:textId="77777777" w:rsidR="004A42D8" w:rsidRDefault="004A42D8" w:rsidP="005B6FFE">
      <w:pPr>
        <w:pStyle w:val="NormalWeb"/>
        <w:shd w:val="clear" w:color="auto" w:fill="FFFFFF"/>
        <w:spacing w:before="0" w:beforeAutospacing="0" w:after="0" w:afterAutospacing="0"/>
        <w:rPr>
          <w:ins w:id="27" w:author="Hisako Matsuo" w:date="2019-11-25T10:50:00Z"/>
          <w:b/>
          <w:bCs/>
          <w:color w:val="000000"/>
        </w:rPr>
      </w:pPr>
    </w:p>
    <w:p w14:paraId="40A954F7" w14:textId="2103AEAC" w:rsidR="005B6FFE" w:rsidRDefault="005B6FFE" w:rsidP="005B6FFE">
      <w:pPr>
        <w:pStyle w:val="NormalWeb"/>
        <w:shd w:val="clear" w:color="auto" w:fill="FFFFFF"/>
        <w:spacing w:before="0" w:beforeAutospacing="0" w:after="0" w:afterAutospacing="0"/>
        <w:rPr>
          <w:color w:val="000000"/>
        </w:rPr>
      </w:pPr>
      <w:r w:rsidRPr="005B6FFE">
        <w:rPr>
          <w:b/>
          <w:bCs/>
          <w:color w:val="000000"/>
        </w:rPr>
        <w:t>Title of the project:</w:t>
      </w:r>
      <w:r w:rsidRPr="005B6FFE">
        <w:rPr>
          <w:bCs/>
          <w:color w:val="000000"/>
        </w:rPr>
        <w:t xml:space="preserve"> </w:t>
      </w:r>
      <w:r w:rsidRPr="005B6FFE">
        <w:rPr>
          <w:color w:val="000000"/>
        </w:rPr>
        <w:t xml:space="preserve">How Formerly Incarcerated Individuals </w:t>
      </w:r>
      <w:r w:rsidR="00FC7B3F" w:rsidRPr="005B6FFE">
        <w:rPr>
          <w:color w:val="000000"/>
        </w:rPr>
        <w:t>Who</w:t>
      </w:r>
      <w:r w:rsidRPr="005B6FFE">
        <w:rPr>
          <w:color w:val="000000"/>
        </w:rPr>
        <w:t xml:space="preserve"> Successfully Reintegrated Cope with Barriers to Re-entry</w:t>
      </w:r>
    </w:p>
    <w:p w14:paraId="3B2D5116" w14:textId="77777777" w:rsidR="005B6FFE" w:rsidRPr="005B6FFE" w:rsidRDefault="005B6FFE" w:rsidP="005B6FFE">
      <w:pPr>
        <w:pStyle w:val="NormalWeb"/>
        <w:shd w:val="clear" w:color="auto" w:fill="FFFFFF"/>
        <w:spacing w:before="0" w:beforeAutospacing="0" w:after="0" w:afterAutospacing="0"/>
      </w:pPr>
    </w:p>
    <w:p w14:paraId="548C8C29" w14:textId="77777777"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5B6FFE">
        <w:rPr>
          <w:rFonts w:ascii="Times New Roman" w:eastAsia="Times New Roman" w:hAnsi="Times New Roman" w:cs="Times New Roman"/>
          <w:b/>
          <w:bCs/>
          <w:color w:val="000000"/>
          <w:sz w:val="24"/>
          <w:szCs w:val="24"/>
        </w:rPr>
        <w:t>PI and co-PIs:</w:t>
      </w:r>
      <w:r w:rsidRPr="005B6FFE">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color w:val="000000"/>
          <w:sz w:val="24"/>
          <w:szCs w:val="24"/>
        </w:rPr>
        <w:t xml:space="preserve">Jacob Eikenberry (PI), Daniel Ferris, Nicholas </w:t>
      </w:r>
      <w:proofErr w:type="spellStart"/>
      <w:r w:rsidRPr="00361EAD">
        <w:rPr>
          <w:rFonts w:ascii="Times New Roman" w:eastAsia="Times New Roman" w:hAnsi="Times New Roman" w:cs="Times New Roman"/>
          <w:color w:val="000000"/>
          <w:sz w:val="24"/>
          <w:szCs w:val="24"/>
        </w:rPr>
        <w:t>Sokolis</w:t>
      </w:r>
      <w:proofErr w:type="spellEnd"/>
      <w:r w:rsidRPr="00361EAD">
        <w:rPr>
          <w:rFonts w:ascii="Times New Roman" w:eastAsia="Times New Roman" w:hAnsi="Times New Roman" w:cs="Times New Roman"/>
          <w:color w:val="000000"/>
          <w:sz w:val="24"/>
          <w:szCs w:val="24"/>
        </w:rPr>
        <w:t>, Malcolm Townes</w:t>
      </w:r>
    </w:p>
    <w:p w14:paraId="2EE9F290" w14:textId="77777777"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u w:val="single"/>
        </w:rPr>
      </w:pPr>
      <w:commentRangeStart w:id="28"/>
      <w:r w:rsidRPr="005B6FFE">
        <w:rPr>
          <w:rFonts w:ascii="Times New Roman" w:eastAsia="Times New Roman" w:hAnsi="Times New Roman" w:cs="Times New Roman"/>
          <w:b/>
          <w:bCs/>
          <w:color w:val="000000"/>
          <w:sz w:val="24"/>
          <w:szCs w:val="24"/>
          <w:u w:val="single"/>
        </w:rPr>
        <w:t>One paragraph brief background with research questions</w:t>
      </w:r>
      <w:commentRangeEnd w:id="28"/>
      <w:r w:rsidR="00843CFE">
        <w:rPr>
          <w:rStyle w:val="CommentReference"/>
        </w:rPr>
        <w:commentReference w:id="28"/>
      </w:r>
    </w:p>
    <w:p w14:paraId="600B46D7" w14:textId="77777777"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Each year in the United States, an estimated 600,000 individuals are released from state and federal prisons and more than 5,000,000 former offenders are under some form of community supervision (James, 2015). Additionally, jails detain and release roughly 9 million individuals each year (Beck, 2006). Alarmingly, 68% of individuals are re-arrested within three-years of their release (</w:t>
      </w:r>
      <w:proofErr w:type="spellStart"/>
      <w:r w:rsidRPr="00361EAD">
        <w:rPr>
          <w:rFonts w:ascii="Times New Roman" w:eastAsia="Times New Roman" w:hAnsi="Times New Roman" w:cs="Times New Roman"/>
          <w:color w:val="000000"/>
          <w:sz w:val="24"/>
          <w:szCs w:val="24"/>
        </w:rPr>
        <w:t>Durose</w:t>
      </w:r>
      <w:proofErr w:type="spellEnd"/>
      <w:r w:rsidRPr="00361EAD">
        <w:rPr>
          <w:rFonts w:ascii="Times New Roman" w:eastAsia="Times New Roman" w:hAnsi="Times New Roman" w:cs="Times New Roman"/>
          <w:color w:val="000000"/>
          <w:sz w:val="24"/>
          <w:szCs w:val="24"/>
        </w:rPr>
        <w:t xml:space="preserve"> et al., 2014) and almost half of released prisoners serve another sentence in prison (</w:t>
      </w:r>
      <w:proofErr w:type="spellStart"/>
      <w:r w:rsidRPr="00361EAD">
        <w:rPr>
          <w:rFonts w:ascii="Times New Roman" w:eastAsia="Times New Roman" w:hAnsi="Times New Roman" w:cs="Times New Roman"/>
          <w:color w:val="000000"/>
          <w:sz w:val="24"/>
          <w:szCs w:val="24"/>
        </w:rPr>
        <w:t>Langan</w:t>
      </w:r>
      <w:proofErr w:type="spellEnd"/>
      <w:r w:rsidRPr="00361EAD">
        <w:rPr>
          <w:rFonts w:ascii="Times New Roman" w:eastAsia="Times New Roman" w:hAnsi="Times New Roman" w:cs="Times New Roman"/>
          <w:color w:val="000000"/>
          <w:sz w:val="24"/>
          <w:szCs w:val="24"/>
        </w:rPr>
        <w:t xml:space="preserve"> &amp; Levin, 2002). There is a significant amount of scholarly research on formerly incarcerated individuals, particularly related to recidivism. Research has demonstrated an association between rehabilitative programs and decreases in recidivism (Ore &amp; </w:t>
      </w:r>
      <w:proofErr w:type="spellStart"/>
      <w:r w:rsidRPr="00361EAD">
        <w:rPr>
          <w:rFonts w:ascii="Times New Roman" w:eastAsia="Times New Roman" w:hAnsi="Times New Roman" w:cs="Times New Roman"/>
          <w:color w:val="000000"/>
          <w:sz w:val="24"/>
          <w:szCs w:val="24"/>
        </w:rPr>
        <w:t>Birdgen</w:t>
      </w:r>
      <w:proofErr w:type="spellEnd"/>
      <w:r w:rsidRPr="00361EAD">
        <w:rPr>
          <w:rFonts w:ascii="Times New Roman" w:eastAsia="Times New Roman" w:hAnsi="Times New Roman" w:cs="Times New Roman"/>
          <w:color w:val="000000"/>
          <w:sz w:val="24"/>
          <w:szCs w:val="24"/>
        </w:rPr>
        <w:t xml:space="preserve">, 2003). Research has also identified risk and protective factors for returning individuals such as having or not having positive social networks, employment, housing, education, health </w:t>
      </w:r>
      <w:r w:rsidRPr="00361EAD">
        <w:rPr>
          <w:rFonts w:ascii="Times New Roman" w:eastAsia="Times New Roman" w:hAnsi="Times New Roman" w:cs="Times New Roman"/>
          <w:color w:val="000000"/>
          <w:sz w:val="24"/>
          <w:szCs w:val="24"/>
        </w:rPr>
        <w:lastRenderedPageBreak/>
        <w:t xml:space="preserve">care access, rehabilitative opportunities and </w:t>
      </w:r>
      <w:r w:rsidR="003363A1">
        <w:rPr>
          <w:rFonts w:ascii="Times New Roman" w:eastAsia="Times New Roman" w:hAnsi="Times New Roman" w:cs="Times New Roman"/>
          <w:color w:val="000000"/>
          <w:sz w:val="24"/>
          <w:szCs w:val="24"/>
        </w:rPr>
        <w:t xml:space="preserve">supervised probation or </w:t>
      </w:r>
      <w:r w:rsidRPr="00361EAD">
        <w:rPr>
          <w:rFonts w:ascii="Times New Roman" w:eastAsia="Times New Roman" w:hAnsi="Times New Roman" w:cs="Times New Roman"/>
          <w:color w:val="000000"/>
          <w:sz w:val="24"/>
          <w:szCs w:val="24"/>
        </w:rPr>
        <w:t>parole</w:t>
      </w:r>
      <w:r w:rsidR="003363A1">
        <w:rPr>
          <w:rFonts w:ascii="Times New Roman" w:eastAsia="Times New Roman" w:hAnsi="Times New Roman" w:cs="Times New Roman"/>
          <w:color w:val="000000"/>
          <w:sz w:val="24"/>
          <w:szCs w:val="24"/>
        </w:rPr>
        <w:t xml:space="preserve"> upon release</w:t>
      </w:r>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Pettus</w:t>
      </w:r>
      <w:proofErr w:type="spellEnd"/>
      <w:r w:rsidRPr="00361EAD">
        <w:rPr>
          <w:rFonts w:ascii="Times New Roman" w:eastAsia="Times New Roman" w:hAnsi="Times New Roman" w:cs="Times New Roman"/>
          <w:color w:val="000000"/>
          <w:sz w:val="24"/>
          <w:szCs w:val="24"/>
        </w:rPr>
        <w:t>-Davis &amp; Epperson, 2015). However, fewer studies focus on individuals who successfully reenter the community (i.e. do not recidivate). In this study, we aim to explore characteristics and assets that successful formerly incarcerated individuals have regarding reen</w:t>
      </w:r>
      <w:r>
        <w:rPr>
          <w:rFonts w:ascii="Times New Roman" w:eastAsia="Times New Roman" w:hAnsi="Times New Roman" w:cs="Times New Roman"/>
          <w:color w:val="000000"/>
          <w:sz w:val="24"/>
          <w:szCs w:val="24"/>
        </w:rPr>
        <w:t xml:space="preserve">try outcomes into the community. </w:t>
      </w:r>
    </w:p>
    <w:p w14:paraId="2BA99FB7" w14:textId="77777777" w:rsidR="005B6FFE" w:rsidRPr="00361EAD"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primary research questions </w:t>
      </w:r>
      <w:r>
        <w:rPr>
          <w:rFonts w:ascii="Times New Roman" w:eastAsia="Times New Roman" w:hAnsi="Times New Roman" w:cs="Times New Roman"/>
          <w:color w:val="000000"/>
          <w:sz w:val="24"/>
          <w:szCs w:val="24"/>
        </w:rPr>
        <w:t>for this study are as follows:</w:t>
      </w:r>
    </w:p>
    <w:p w14:paraId="256101C1" w14:textId="77777777" w:rsidR="005B6FFE" w:rsidRPr="0051285B" w:rsidRDefault="005B6FFE" w:rsidP="0051285B">
      <w:pPr>
        <w:pStyle w:val="ListParagraph"/>
        <w:numPr>
          <w:ilvl w:val="0"/>
          <w:numId w:val="20"/>
        </w:numPr>
        <w:shd w:val="clear" w:color="auto" w:fill="FFFFFF"/>
        <w:spacing w:line="480" w:lineRule="auto"/>
        <w:rPr>
          <w:rFonts w:ascii="Times New Roman" w:eastAsia="Times New Roman" w:hAnsi="Times New Roman" w:cs="Times New Roman"/>
          <w:sz w:val="24"/>
          <w:szCs w:val="24"/>
        </w:rPr>
      </w:pPr>
      <w:commentRangeStart w:id="29"/>
      <w:r w:rsidRPr="0051285B">
        <w:rPr>
          <w:rFonts w:ascii="Times New Roman" w:eastAsia="Times New Roman" w:hAnsi="Times New Roman" w:cs="Times New Roman"/>
          <w:color w:val="000000"/>
          <w:sz w:val="24"/>
          <w:szCs w:val="24"/>
        </w:rPr>
        <w:t>What are the characteristics and assets of a group of largely successfully reintegrated formerly incarcerated individuals?</w:t>
      </w:r>
      <w:commentRangeEnd w:id="29"/>
      <w:r w:rsidR="00843CFE">
        <w:rPr>
          <w:rStyle w:val="CommentReference"/>
        </w:rPr>
        <w:commentReference w:id="29"/>
      </w:r>
    </w:p>
    <w:p w14:paraId="158D0D87" w14:textId="77777777" w:rsidR="005B6FFE" w:rsidRPr="0051285B" w:rsidRDefault="005B6FFE" w:rsidP="0051285B">
      <w:pPr>
        <w:pStyle w:val="ListParagraph"/>
        <w:numPr>
          <w:ilvl w:val="0"/>
          <w:numId w:val="20"/>
        </w:numPr>
        <w:shd w:val="clear" w:color="auto" w:fill="FFFFFF"/>
        <w:spacing w:line="480" w:lineRule="auto"/>
        <w:rPr>
          <w:rFonts w:ascii="Times New Roman" w:eastAsia="Times New Roman" w:hAnsi="Times New Roman" w:cs="Times New Roman"/>
          <w:color w:val="000000"/>
          <w:sz w:val="24"/>
          <w:szCs w:val="24"/>
        </w:rPr>
      </w:pPr>
      <w:commentRangeStart w:id="30"/>
      <w:r w:rsidRPr="0051285B">
        <w:rPr>
          <w:rFonts w:ascii="Times New Roman" w:eastAsia="Times New Roman" w:hAnsi="Times New Roman" w:cs="Times New Roman"/>
          <w:color w:val="000000"/>
          <w:sz w:val="24"/>
          <w:szCs w:val="24"/>
        </w:rPr>
        <w:t>How do formerly incarcerated individuals who have successfully reintegrated into the community cope with the barriers to re-entry that transitioning individuals typically encounter?</w:t>
      </w:r>
      <w:commentRangeEnd w:id="30"/>
      <w:r w:rsidR="00843CFE">
        <w:rPr>
          <w:rStyle w:val="CommentReference"/>
        </w:rPr>
        <w:commentReference w:id="30"/>
      </w:r>
    </w:p>
    <w:p w14:paraId="5F4CA14C" w14:textId="77777777" w:rsidR="005B6FFE" w:rsidRPr="00361EAD" w:rsidRDefault="005B6FFE" w:rsidP="005B6FFE">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Secondary research </w:t>
      </w:r>
      <w:r>
        <w:rPr>
          <w:rFonts w:ascii="Times New Roman" w:eastAsia="Times New Roman" w:hAnsi="Times New Roman" w:cs="Times New Roman"/>
          <w:color w:val="000000"/>
          <w:sz w:val="24"/>
          <w:szCs w:val="24"/>
        </w:rPr>
        <w:t>questions of interest include:</w:t>
      </w:r>
    </w:p>
    <w:p w14:paraId="19D4D5BA" w14:textId="77777777" w:rsidR="005B6FFE" w:rsidRPr="00AE1FEC" w:rsidRDefault="005B6FFE" w:rsidP="00AE1FEC">
      <w:pPr>
        <w:pStyle w:val="ListParagraph"/>
        <w:numPr>
          <w:ilvl w:val="0"/>
          <w:numId w:val="18"/>
        </w:numPr>
        <w:shd w:val="clear" w:color="auto" w:fill="FFFFFF"/>
        <w:spacing w:line="480" w:lineRule="auto"/>
        <w:rPr>
          <w:rFonts w:ascii="Times New Roman" w:eastAsia="Times New Roman" w:hAnsi="Times New Roman" w:cs="Times New Roman"/>
          <w:sz w:val="24"/>
          <w:szCs w:val="24"/>
        </w:rPr>
      </w:pPr>
      <w:r w:rsidRPr="00AE1FEC">
        <w:rPr>
          <w:rFonts w:ascii="Times New Roman" w:eastAsia="Times New Roman" w:hAnsi="Times New Roman" w:cs="Times New Roman"/>
          <w:color w:val="000000"/>
          <w:sz w:val="24"/>
          <w:szCs w:val="24"/>
        </w:rPr>
        <w:t xml:space="preserve">Is there an association between </w:t>
      </w:r>
      <w:commentRangeStart w:id="31"/>
      <w:r w:rsidRPr="00AE1FEC">
        <w:rPr>
          <w:rFonts w:ascii="Times New Roman" w:eastAsia="Times New Roman" w:hAnsi="Times New Roman" w:cs="Times New Roman"/>
          <w:color w:val="000000"/>
          <w:sz w:val="24"/>
          <w:szCs w:val="24"/>
        </w:rPr>
        <w:t xml:space="preserve">successful community re-entry </w:t>
      </w:r>
      <w:commentRangeEnd w:id="31"/>
      <w:r w:rsidR="00843CFE">
        <w:rPr>
          <w:rStyle w:val="CommentReference"/>
        </w:rPr>
        <w:commentReference w:id="31"/>
      </w:r>
      <w:r w:rsidRPr="00AE1FEC">
        <w:rPr>
          <w:rFonts w:ascii="Times New Roman" w:eastAsia="Times New Roman" w:hAnsi="Times New Roman" w:cs="Times New Roman"/>
          <w:color w:val="000000"/>
          <w:sz w:val="24"/>
          <w:szCs w:val="24"/>
        </w:rPr>
        <w:t>and use of various types of assistance programs?</w:t>
      </w:r>
    </w:p>
    <w:p w14:paraId="1517F061" w14:textId="77777777" w:rsidR="005B6FFE" w:rsidRPr="00AE1FEC" w:rsidRDefault="005B6FFE" w:rsidP="00AE1FEC">
      <w:pPr>
        <w:pStyle w:val="ListParagraph"/>
        <w:numPr>
          <w:ilvl w:val="0"/>
          <w:numId w:val="18"/>
        </w:numPr>
        <w:shd w:val="clear" w:color="auto" w:fill="FFFFFF"/>
        <w:spacing w:line="480" w:lineRule="auto"/>
        <w:rPr>
          <w:rFonts w:ascii="Times New Roman" w:eastAsia="Times New Roman" w:hAnsi="Times New Roman" w:cs="Times New Roman"/>
          <w:sz w:val="24"/>
          <w:szCs w:val="24"/>
        </w:rPr>
      </w:pPr>
      <w:r w:rsidRPr="00AE1FEC">
        <w:rPr>
          <w:rFonts w:ascii="Times New Roman" w:eastAsia="Times New Roman" w:hAnsi="Times New Roman" w:cs="Times New Roman"/>
          <w:color w:val="000000"/>
          <w:sz w:val="24"/>
          <w:szCs w:val="24"/>
        </w:rPr>
        <w:t>Is there an association between successful community re-entry and prior inmate traits and ideological indicators?</w:t>
      </w:r>
    </w:p>
    <w:p w14:paraId="526D685E" w14:textId="77777777" w:rsidR="005B6FFE" w:rsidRPr="00D80A8D" w:rsidRDefault="005B6FFE" w:rsidP="005B6FFE">
      <w:pPr>
        <w:shd w:val="clear" w:color="auto" w:fill="FFFFFF"/>
        <w:spacing w:line="480" w:lineRule="auto"/>
        <w:jc w:val="center"/>
        <w:rPr>
          <w:rFonts w:ascii="Times New Roman" w:eastAsia="Times New Roman" w:hAnsi="Times New Roman" w:cs="Times New Roman"/>
          <w:b/>
          <w:i/>
          <w:iCs/>
          <w:color w:val="000000"/>
          <w:sz w:val="24"/>
          <w:szCs w:val="24"/>
        </w:rPr>
      </w:pPr>
      <w:r w:rsidRPr="00D80A8D">
        <w:rPr>
          <w:rFonts w:ascii="Times New Roman" w:eastAsia="Times New Roman" w:hAnsi="Times New Roman" w:cs="Times New Roman"/>
          <w:b/>
          <w:color w:val="000000"/>
          <w:sz w:val="24"/>
          <w:szCs w:val="24"/>
        </w:rPr>
        <w:t>Methods  </w:t>
      </w:r>
      <w:r w:rsidRPr="00D80A8D">
        <w:rPr>
          <w:rFonts w:ascii="Times New Roman" w:eastAsia="Times New Roman" w:hAnsi="Times New Roman" w:cs="Times New Roman"/>
          <w:b/>
          <w:i/>
          <w:iCs/>
          <w:color w:val="000000"/>
          <w:sz w:val="24"/>
          <w:szCs w:val="24"/>
        </w:rPr>
        <w:t xml:space="preserve"> </w:t>
      </w:r>
    </w:p>
    <w:p w14:paraId="4A49C1A7" w14:textId="77777777" w:rsidR="005B6FFE" w:rsidRPr="00EB6FFF" w:rsidRDefault="005B6FFE" w:rsidP="005B6FFE">
      <w:pPr>
        <w:shd w:val="clear" w:color="auto" w:fill="FFFFFF"/>
        <w:spacing w:line="480" w:lineRule="auto"/>
        <w:rPr>
          <w:rFonts w:ascii="Times New Roman" w:eastAsia="Times New Roman" w:hAnsi="Times New Roman" w:cs="Times New Roman"/>
          <w:b/>
          <w:iCs/>
          <w:color w:val="000000"/>
          <w:sz w:val="24"/>
          <w:szCs w:val="24"/>
        </w:rPr>
      </w:pPr>
      <w:r w:rsidRPr="00EB6FFF">
        <w:rPr>
          <w:rFonts w:ascii="Times New Roman" w:eastAsia="Times New Roman" w:hAnsi="Times New Roman" w:cs="Times New Roman"/>
          <w:b/>
          <w:iCs/>
          <w:color w:val="000000"/>
          <w:sz w:val="24"/>
          <w:szCs w:val="24"/>
        </w:rPr>
        <w:t>Data Collection</w:t>
      </w:r>
    </w:p>
    <w:p w14:paraId="0A9705E7" w14:textId="77777777"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361EAD">
        <w:rPr>
          <w:rFonts w:ascii="Times New Roman" w:eastAsia="Times New Roman" w:hAnsi="Times New Roman" w:cs="Times New Roman"/>
          <w:color w:val="000000"/>
          <w:sz w:val="24"/>
          <w:szCs w:val="24"/>
        </w:rPr>
        <w:t>The target population for this study was formerly incarcerated individuals who are at least 18 years of age, have not been convicted of a criminal offense in the prior 12 months, are not currently</w:t>
      </w:r>
      <w:r w:rsidR="00023747">
        <w:rPr>
          <w:rFonts w:ascii="Times New Roman" w:eastAsia="Times New Roman" w:hAnsi="Times New Roman" w:cs="Times New Roman"/>
          <w:color w:val="000000"/>
          <w:sz w:val="24"/>
          <w:szCs w:val="24"/>
        </w:rPr>
        <w:t xml:space="preserve"> incarcerated or detained in a residential treatment facility</w:t>
      </w:r>
      <w:r w:rsidRPr="00361EAD">
        <w:rPr>
          <w:rFonts w:ascii="Times New Roman" w:eastAsia="Times New Roman" w:hAnsi="Times New Roman" w:cs="Times New Roman"/>
          <w:color w:val="000000"/>
          <w:sz w:val="24"/>
          <w:szCs w:val="24"/>
        </w:rPr>
        <w:t xml:space="preserve">, and are employed. </w:t>
      </w:r>
      <w:commentRangeStart w:id="32"/>
      <w:r w:rsidRPr="00361EAD">
        <w:rPr>
          <w:rFonts w:ascii="Times New Roman" w:eastAsia="Times New Roman" w:hAnsi="Times New Roman" w:cs="Times New Roman"/>
          <w:color w:val="000000"/>
          <w:sz w:val="24"/>
          <w:szCs w:val="24"/>
        </w:rPr>
        <w:t xml:space="preserve">Members of the Facebook group </w:t>
      </w:r>
      <w:r>
        <w:rPr>
          <w:rFonts w:ascii="Times New Roman" w:eastAsia="Times New Roman" w:hAnsi="Times New Roman" w:cs="Times New Roman"/>
          <w:color w:val="000000"/>
          <w:sz w:val="24"/>
          <w:szCs w:val="24"/>
        </w:rPr>
        <w:t xml:space="preserve">and non-profit </w:t>
      </w:r>
      <w:r w:rsidRPr="00361EAD">
        <w:rPr>
          <w:rFonts w:ascii="Times New Roman" w:eastAsia="Times New Roman" w:hAnsi="Times New Roman" w:cs="Times New Roman"/>
          <w:color w:val="000000"/>
          <w:sz w:val="24"/>
          <w:szCs w:val="24"/>
        </w:rPr>
        <w:t xml:space="preserve">Formerly Incarcerated College Graduates Network (FICGN) served as the sample frame for the study. The size of this group is </w:t>
      </w:r>
      <w:r w:rsidRPr="00361EAD">
        <w:rPr>
          <w:rFonts w:ascii="Times New Roman" w:eastAsia="Times New Roman" w:hAnsi="Times New Roman" w:cs="Times New Roman"/>
          <w:color w:val="000000"/>
          <w:sz w:val="24"/>
          <w:szCs w:val="24"/>
        </w:rPr>
        <w:lastRenderedPageBreak/>
        <w:t xml:space="preserve">approximately 848 members, </w:t>
      </w:r>
      <w:r>
        <w:rPr>
          <w:rFonts w:ascii="Times New Roman" w:eastAsia="Times New Roman" w:hAnsi="Times New Roman" w:cs="Times New Roman"/>
          <w:color w:val="000000"/>
          <w:sz w:val="24"/>
          <w:szCs w:val="24"/>
        </w:rPr>
        <w:t xml:space="preserve">nearly all of </w:t>
      </w:r>
      <w:r w:rsidRPr="00361EAD">
        <w:rPr>
          <w:rFonts w:ascii="Times New Roman" w:eastAsia="Times New Roman" w:hAnsi="Times New Roman" w:cs="Times New Roman"/>
          <w:color w:val="000000"/>
          <w:sz w:val="24"/>
          <w:szCs w:val="24"/>
        </w:rPr>
        <w:t>whom have earned at least an associate’s degree from college.</w:t>
      </w:r>
      <w:commentRangeEnd w:id="32"/>
      <w:r w:rsidR="00843CFE">
        <w:rPr>
          <w:rStyle w:val="CommentReference"/>
        </w:rPr>
        <w:commentReference w:id="32"/>
      </w:r>
    </w:p>
    <w:p w14:paraId="5ECA276A" w14:textId="77777777" w:rsidR="005B6FFE" w:rsidRPr="00D80A8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obtaining IRB approval, w</w:t>
      </w:r>
      <w:r w:rsidRPr="00361EAD">
        <w:rPr>
          <w:rFonts w:ascii="Times New Roman" w:eastAsia="Times New Roman" w:hAnsi="Times New Roman" w:cs="Times New Roman"/>
          <w:color w:val="000000"/>
          <w:sz w:val="24"/>
          <w:szCs w:val="24"/>
        </w:rPr>
        <w:t>e partnered with the FICGN group to recrui</w:t>
      </w:r>
      <w:r w:rsidR="00DC51B5">
        <w:rPr>
          <w:rFonts w:ascii="Times New Roman" w:eastAsia="Times New Roman" w:hAnsi="Times New Roman" w:cs="Times New Roman"/>
          <w:color w:val="000000"/>
          <w:sz w:val="24"/>
          <w:szCs w:val="24"/>
        </w:rPr>
        <w:t xml:space="preserve">t participants for the survey. </w:t>
      </w:r>
      <w:r w:rsidRPr="00361EAD">
        <w:rPr>
          <w:rFonts w:ascii="Times New Roman" w:eastAsia="Times New Roman" w:hAnsi="Times New Roman" w:cs="Times New Roman"/>
          <w:color w:val="000000"/>
          <w:sz w:val="24"/>
          <w:szCs w:val="24"/>
        </w:rPr>
        <w:t>This partnership lent credibility and authority to the su</w:t>
      </w:r>
      <w:r w:rsidR="00DC51B5">
        <w:rPr>
          <w:rFonts w:ascii="Times New Roman" w:eastAsia="Times New Roman" w:hAnsi="Times New Roman" w:cs="Times New Roman"/>
          <w:color w:val="000000"/>
          <w:sz w:val="24"/>
          <w:szCs w:val="24"/>
        </w:rPr>
        <w:t xml:space="preserve">rvey. </w:t>
      </w:r>
      <w:r w:rsidR="003363A1">
        <w:rPr>
          <w:rFonts w:ascii="Times New Roman" w:eastAsia="Times New Roman" w:hAnsi="Times New Roman" w:cs="Times New Roman"/>
          <w:color w:val="000000"/>
          <w:sz w:val="24"/>
          <w:szCs w:val="24"/>
        </w:rPr>
        <w:t xml:space="preserve">An administrator for </w:t>
      </w:r>
      <w:r w:rsidRPr="00361EAD">
        <w:rPr>
          <w:rFonts w:ascii="Times New Roman" w:eastAsia="Times New Roman" w:hAnsi="Times New Roman" w:cs="Times New Roman"/>
          <w:color w:val="000000"/>
          <w:sz w:val="24"/>
          <w:szCs w:val="24"/>
        </w:rPr>
        <w:t>FICGN distributed the IRB approved recruitment message to group members</w:t>
      </w:r>
      <w:r>
        <w:rPr>
          <w:rFonts w:ascii="Times New Roman" w:eastAsia="Times New Roman" w:hAnsi="Times New Roman" w:cs="Times New Roman"/>
          <w:color w:val="000000"/>
          <w:sz w:val="24"/>
          <w:szCs w:val="24"/>
        </w:rPr>
        <w:t xml:space="preserve"> and </w:t>
      </w:r>
      <w:r w:rsidR="003363A1">
        <w:rPr>
          <w:rFonts w:ascii="Times New Roman" w:eastAsia="Times New Roman" w:hAnsi="Times New Roman" w:cs="Times New Roman"/>
          <w:color w:val="000000"/>
          <w:sz w:val="24"/>
          <w:szCs w:val="24"/>
        </w:rPr>
        <w:t>sent messages to member’s emails</w:t>
      </w:r>
      <w:r w:rsidR="00DC51B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This message</w:t>
      </w:r>
      <w:r w:rsidRPr="00361EAD">
        <w:rPr>
          <w:rFonts w:ascii="Times New Roman" w:eastAsia="Times New Roman" w:hAnsi="Times New Roman" w:cs="Times New Roman"/>
          <w:color w:val="000000"/>
          <w:sz w:val="24"/>
          <w:szCs w:val="24"/>
        </w:rPr>
        <w:t xml:space="preserve"> included a link to the online survey questionnaire.  </w:t>
      </w:r>
    </w:p>
    <w:p w14:paraId="0C56E5B4" w14:textId="77777777" w:rsidR="005B6FFE" w:rsidRPr="00EB6FFF" w:rsidRDefault="005B6FFE" w:rsidP="005B6FFE">
      <w:pPr>
        <w:shd w:val="clear" w:color="auto" w:fill="FFFFFF"/>
        <w:spacing w:line="480" w:lineRule="auto"/>
        <w:rPr>
          <w:rFonts w:ascii="Times New Roman" w:eastAsia="Times New Roman" w:hAnsi="Times New Roman" w:cs="Times New Roman"/>
          <w:b/>
          <w:color w:val="000000"/>
          <w:sz w:val="24"/>
          <w:szCs w:val="24"/>
        </w:rPr>
      </w:pPr>
      <w:r w:rsidRPr="00EB6FFF">
        <w:rPr>
          <w:rFonts w:ascii="Times New Roman" w:eastAsia="Times New Roman" w:hAnsi="Times New Roman" w:cs="Times New Roman"/>
          <w:b/>
          <w:iCs/>
          <w:color w:val="000000"/>
          <w:sz w:val="24"/>
          <w:szCs w:val="24"/>
        </w:rPr>
        <w:t>Instrument</w:t>
      </w:r>
      <w:r w:rsidRPr="00EB6FFF">
        <w:rPr>
          <w:rFonts w:ascii="Times New Roman" w:eastAsia="Times New Roman" w:hAnsi="Times New Roman" w:cs="Times New Roman"/>
          <w:b/>
          <w:color w:val="000000"/>
          <w:sz w:val="24"/>
          <w:szCs w:val="24"/>
        </w:rPr>
        <w:t xml:space="preserve"> </w:t>
      </w:r>
    </w:p>
    <w:p w14:paraId="7CB6D5D8" w14:textId="77777777" w:rsidR="005B6FFE" w:rsidRPr="00361EAD" w:rsidRDefault="005B6FFE" w:rsidP="00DC51B5">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To collect t</w:t>
      </w:r>
      <w:r w:rsidR="00F0487E">
        <w:rPr>
          <w:rFonts w:ascii="Times New Roman" w:eastAsia="Times New Roman" w:hAnsi="Times New Roman" w:cs="Times New Roman"/>
          <w:color w:val="000000"/>
          <w:sz w:val="24"/>
          <w:szCs w:val="24"/>
        </w:rPr>
        <w:t xml:space="preserve">he data for this study, we </w:t>
      </w:r>
      <w:r w:rsidRPr="00361EAD">
        <w:rPr>
          <w:rFonts w:ascii="Times New Roman" w:eastAsia="Times New Roman" w:hAnsi="Times New Roman" w:cs="Times New Roman"/>
          <w:color w:val="000000"/>
          <w:sz w:val="24"/>
          <w:szCs w:val="24"/>
        </w:rPr>
        <w:t>use</w:t>
      </w:r>
      <w:r w:rsidR="00F0487E">
        <w:rPr>
          <w:rFonts w:ascii="Times New Roman" w:eastAsia="Times New Roman" w:hAnsi="Times New Roman" w:cs="Times New Roman"/>
          <w:color w:val="000000"/>
          <w:sz w:val="24"/>
          <w:szCs w:val="24"/>
        </w:rPr>
        <w:t>d</w:t>
      </w:r>
      <w:r w:rsidRPr="00361EAD">
        <w:rPr>
          <w:rFonts w:ascii="Times New Roman" w:eastAsia="Times New Roman" w:hAnsi="Times New Roman" w:cs="Times New Roman"/>
          <w:color w:val="000000"/>
          <w:sz w:val="24"/>
          <w:szCs w:val="24"/>
        </w:rPr>
        <w:t xml:space="preserve"> a survey questionnaire as t</w:t>
      </w:r>
      <w:r w:rsidR="00DC51B5">
        <w:rPr>
          <w:rFonts w:ascii="Times New Roman" w:eastAsia="Times New Roman" w:hAnsi="Times New Roman" w:cs="Times New Roman"/>
          <w:color w:val="000000"/>
          <w:sz w:val="24"/>
          <w:szCs w:val="24"/>
        </w:rPr>
        <w:t>he data collection instrument. </w:t>
      </w:r>
      <w:r w:rsidR="00F0487E">
        <w:rPr>
          <w:rFonts w:ascii="Times New Roman" w:eastAsia="Times New Roman" w:hAnsi="Times New Roman" w:cs="Times New Roman"/>
          <w:color w:val="000000"/>
          <w:sz w:val="24"/>
          <w:szCs w:val="24"/>
        </w:rPr>
        <w:t>The survey questionnaire was</w:t>
      </w:r>
      <w:r w:rsidR="00DC51B5">
        <w:rPr>
          <w:rFonts w:ascii="Times New Roman" w:eastAsia="Times New Roman" w:hAnsi="Times New Roman" w:cs="Times New Roman"/>
          <w:color w:val="000000"/>
          <w:sz w:val="24"/>
          <w:szCs w:val="24"/>
        </w:rPr>
        <w:t xml:space="preserve"> self-administered. </w:t>
      </w:r>
      <w:r w:rsidRPr="00361EAD">
        <w:rPr>
          <w:rFonts w:ascii="Times New Roman" w:eastAsia="Times New Roman" w:hAnsi="Times New Roman" w:cs="Times New Roman"/>
          <w:color w:val="000000"/>
          <w:sz w:val="24"/>
          <w:szCs w:val="24"/>
        </w:rPr>
        <w:t>The primary delive</w:t>
      </w:r>
      <w:r w:rsidR="00F0487E">
        <w:rPr>
          <w:rFonts w:ascii="Times New Roman" w:eastAsia="Times New Roman" w:hAnsi="Times New Roman" w:cs="Times New Roman"/>
          <w:color w:val="000000"/>
          <w:sz w:val="24"/>
          <w:szCs w:val="24"/>
        </w:rPr>
        <w:t>ry medium for the survey was</w:t>
      </w:r>
      <w:r w:rsidRPr="00361EAD">
        <w:rPr>
          <w:rFonts w:ascii="Times New Roman" w:eastAsia="Times New Roman" w:hAnsi="Times New Roman" w:cs="Times New Roman"/>
          <w:color w:val="000000"/>
          <w:sz w:val="24"/>
          <w:szCs w:val="24"/>
        </w:rPr>
        <w:t xml:space="preserve"> </w:t>
      </w:r>
      <w:r w:rsidR="00023747">
        <w:rPr>
          <w:rFonts w:ascii="Times New Roman" w:eastAsia="Times New Roman" w:hAnsi="Times New Roman" w:cs="Times New Roman"/>
          <w:color w:val="000000"/>
          <w:sz w:val="24"/>
          <w:szCs w:val="24"/>
        </w:rPr>
        <w:t>the</w:t>
      </w:r>
      <w:r w:rsidRPr="00361EAD">
        <w:rPr>
          <w:rFonts w:ascii="Times New Roman" w:eastAsia="Times New Roman" w:hAnsi="Times New Roman" w:cs="Times New Roman"/>
          <w:color w:val="000000"/>
          <w:sz w:val="24"/>
          <w:szCs w:val="24"/>
        </w:rPr>
        <w:t xml:space="preserve"> web-based survey platform</w:t>
      </w:r>
      <w:r w:rsidR="00023747">
        <w:rPr>
          <w:rFonts w:ascii="Times New Roman" w:eastAsia="Times New Roman" w:hAnsi="Times New Roman" w:cs="Times New Roman"/>
          <w:color w:val="000000"/>
          <w:sz w:val="24"/>
          <w:szCs w:val="24"/>
        </w:rPr>
        <w:t xml:space="preserve"> </w:t>
      </w:r>
      <w:proofErr w:type="spellStart"/>
      <w:r w:rsidR="00023747">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Since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is not HIPAA c</w:t>
      </w:r>
      <w:r>
        <w:rPr>
          <w:rFonts w:ascii="Times New Roman" w:eastAsia="Times New Roman" w:hAnsi="Times New Roman" w:cs="Times New Roman"/>
          <w:color w:val="000000"/>
          <w:sz w:val="24"/>
          <w:szCs w:val="24"/>
        </w:rPr>
        <w:t>ompliant</w:t>
      </w:r>
      <w:r w:rsidR="00023747">
        <w:rPr>
          <w:rFonts w:ascii="Times New Roman" w:eastAsia="Times New Roman" w:hAnsi="Times New Roman" w:cs="Times New Roman"/>
          <w:color w:val="000000"/>
          <w:sz w:val="24"/>
          <w:szCs w:val="24"/>
        </w:rPr>
        <w:t xml:space="preserve"> by default</w:t>
      </w:r>
      <w:r>
        <w:rPr>
          <w:rFonts w:ascii="Times New Roman" w:eastAsia="Times New Roman" w:hAnsi="Times New Roman" w:cs="Times New Roman"/>
          <w:color w:val="000000"/>
          <w:sz w:val="24"/>
          <w:szCs w:val="24"/>
        </w:rPr>
        <w:t>, the research team did</w:t>
      </w:r>
      <w:r w:rsidRPr="00361EAD">
        <w:rPr>
          <w:rFonts w:ascii="Times New Roman" w:eastAsia="Times New Roman" w:hAnsi="Times New Roman" w:cs="Times New Roman"/>
          <w:color w:val="000000"/>
          <w:sz w:val="24"/>
          <w:szCs w:val="24"/>
        </w:rPr>
        <w:t xml:space="preserve"> not collect any personal health information (PHI). The survey instrument included</w:t>
      </w:r>
      <w:r w:rsidR="00023747">
        <w:rPr>
          <w:rFonts w:ascii="Times New Roman" w:eastAsia="Times New Roman" w:hAnsi="Times New Roman" w:cs="Times New Roman"/>
          <w:color w:val="000000"/>
          <w:sz w:val="24"/>
          <w:szCs w:val="24"/>
        </w:rPr>
        <w:t xml:space="preserve"> four</w:t>
      </w:r>
      <w:r w:rsidRPr="00361EAD">
        <w:rPr>
          <w:rFonts w:ascii="Times New Roman" w:eastAsia="Times New Roman" w:hAnsi="Times New Roman" w:cs="Times New Roman"/>
          <w:color w:val="000000"/>
          <w:sz w:val="24"/>
          <w:szCs w:val="24"/>
        </w:rPr>
        <w:t xml:space="preserve"> screening questions to ensure th</w:t>
      </w:r>
      <w:r>
        <w:rPr>
          <w:rFonts w:ascii="Times New Roman" w:eastAsia="Times New Roman" w:hAnsi="Times New Roman" w:cs="Times New Roman"/>
          <w:color w:val="000000"/>
          <w:sz w:val="24"/>
          <w:szCs w:val="24"/>
        </w:rPr>
        <w:t>at the research did not engage with</w:t>
      </w:r>
      <w:r w:rsidRPr="00361EAD">
        <w:rPr>
          <w:rFonts w:ascii="Times New Roman" w:eastAsia="Times New Roman" w:hAnsi="Times New Roman" w:cs="Times New Roman"/>
          <w:color w:val="000000"/>
          <w:sz w:val="24"/>
          <w:szCs w:val="24"/>
        </w:rPr>
        <w:t xml:space="preserve"> people belonging to a protected class (prisoners) and to discourage any </w:t>
      </w:r>
      <w:r w:rsidR="00023747">
        <w:rPr>
          <w:rFonts w:ascii="Times New Roman" w:eastAsia="Times New Roman" w:hAnsi="Times New Roman" w:cs="Times New Roman"/>
          <w:color w:val="000000"/>
          <w:sz w:val="24"/>
          <w:szCs w:val="24"/>
        </w:rPr>
        <w:t xml:space="preserve">responses from </w:t>
      </w:r>
      <w:r w:rsidRPr="00361EAD">
        <w:rPr>
          <w:rFonts w:ascii="Times New Roman" w:eastAsia="Times New Roman" w:hAnsi="Times New Roman" w:cs="Times New Roman"/>
          <w:color w:val="000000"/>
          <w:sz w:val="24"/>
          <w:szCs w:val="24"/>
        </w:rPr>
        <w:t>individuals who are outside the target population. Survey questions included demographics, public service utilization, educational attainment, household financial security, and ot</w:t>
      </w:r>
      <w:r w:rsidR="00DC51B5">
        <w:rPr>
          <w:rFonts w:ascii="Times New Roman" w:eastAsia="Times New Roman" w:hAnsi="Times New Roman" w:cs="Times New Roman"/>
          <w:color w:val="000000"/>
          <w:sz w:val="24"/>
          <w:szCs w:val="24"/>
        </w:rPr>
        <w:t xml:space="preserve">her individual level variables </w:t>
      </w:r>
      <w:r w:rsidRPr="00361EAD">
        <w:rPr>
          <w:rFonts w:ascii="Times New Roman" w:eastAsia="Times New Roman" w:hAnsi="Times New Roman" w:cs="Times New Roman"/>
          <w:color w:val="000000"/>
          <w:sz w:val="24"/>
          <w:szCs w:val="24"/>
        </w:rPr>
        <w:t>(Appendix A).</w:t>
      </w:r>
    </w:p>
    <w:p w14:paraId="0D36CD29" w14:textId="77777777" w:rsidR="005B6FFE" w:rsidRPr="00361EAD" w:rsidRDefault="00DC51B5" w:rsidP="00B6693B">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survey instrument</w:t>
      </w:r>
      <w:r w:rsidR="005B6FFE">
        <w:rPr>
          <w:rFonts w:ascii="Times New Roman" w:eastAsia="Times New Roman" w:hAnsi="Times New Roman" w:cs="Times New Roman"/>
          <w:color w:val="000000"/>
          <w:sz w:val="24"/>
          <w:szCs w:val="24"/>
        </w:rPr>
        <w:t xml:space="preserve"> included several validated scales. </w:t>
      </w:r>
      <w:r w:rsidR="00023747">
        <w:rPr>
          <w:rFonts w:ascii="Times New Roman" w:eastAsia="Times New Roman" w:hAnsi="Times New Roman" w:cs="Times New Roman"/>
          <w:color w:val="000000"/>
          <w:sz w:val="24"/>
          <w:szCs w:val="24"/>
        </w:rPr>
        <w:t>It included the 8</w:t>
      </w:r>
      <w:ins w:id="33" w:author="Hisako Matsuo" w:date="2019-11-25T10:23:00Z">
        <w:r w:rsidR="00843CFE">
          <w:rPr>
            <w:rFonts w:ascii="Times New Roman" w:eastAsia="Times New Roman" w:hAnsi="Times New Roman" w:cs="Times New Roman"/>
            <w:color w:val="000000"/>
            <w:sz w:val="24"/>
            <w:szCs w:val="24"/>
          </w:rPr>
          <w:t>-item</w:t>
        </w:r>
      </w:ins>
      <w:del w:id="34" w:author="Hisako Matsuo" w:date="2019-11-25T10:23:00Z">
        <w:r w:rsidR="00023747" w:rsidDel="00843CFE">
          <w:rPr>
            <w:rFonts w:ascii="Times New Roman" w:eastAsia="Times New Roman" w:hAnsi="Times New Roman" w:cs="Times New Roman"/>
            <w:color w:val="000000"/>
            <w:sz w:val="24"/>
            <w:szCs w:val="24"/>
          </w:rPr>
          <w:delText xml:space="preserve"> question</w:delText>
        </w:r>
      </w:del>
      <w:r w:rsidR="005B6FFE" w:rsidRPr="00361EAD">
        <w:rPr>
          <w:rFonts w:ascii="Times New Roman" w:eastAsia="Times New Roman" w:hAnsi="Times New Roman" w:cs="Times New Roman"/>
          <w:color w:val="000000"/>
          <w:sz w:val="24"/>
          <w:szCs w:val="24"/>
        </w:rPr>
        <w:t xml:space="preserve"> Short Grit Scale (Grit-S) developed and validated by Angela Duckworth and Patrick Qu</w:t>
      </w:r>
      <w:r>
        <w:rPr>
          <w:rFonts w:ascii="Times New Roman" w:eastAsia="Times New Roman" w:hAnsi="Times New Roman" w:cs="Times New Roman"/>
          <w:color w:val="000000"/>
          <w:sz w:val="24"/>
          <w:szCs w:val="24"/>
        </w:rPr>
        <w:t>inn (Duckworth &amp; Quinn, 2009). </w:t>
      </w:r>
      <w:r w:rsidR="005B6FFE" w:rsidRPr="00361EAD">
        <w:rPr>
          <w:rFonts w:ascii="Times New Roman" w:eastAsia="Times New Roman" w:hAnsi="Times New Roman" w:cs="Times New Roman"/>
          <w:color w:val="000000"/>
          <w:sz w:val="24"/>
          <w:szCs w:val="24"/>
        </w:rPr>
        <w:t xml:space="preserve">The survey instrument also included the questions from 10-item screening questionnaire derived from the Adverse Childhood Experiences Study (ACES) conducted by Vincent </w:t>
      </w:r>
      <w:proofErr w:type="spellStart"/>
      <w:r w:rsidR="005B6FFE" w:rsidRPr="00361EAD">
        <w:rPr>
          <w:rFonts w:ascii="Times New Roman" w:eastAsia="Times New Roman" w:hAnsi="Times New Roman" w:cs="Times New Roman"/>
          <w:color w:val="000000"/>
          <w:sz w:val="24"/>
          <w:szCs w:val="24"/>
        </w:rPr>
        <w:t>Felitti</w:t>
      </w:r>
      <w:proofErr w:type="spellEnd"/>
      <w:r w:rsidR="005B6FFE" w:rsidRPr="00361EAD">
        <w:rPr>
          <w:rFonts w:ascii="Times New Roman" w:eastAsia="Times New Roman" w:hAnsi="Times New Roman" w:cs="Times New Roman"/>
          <w:color w:val="000000"/>
          <w:sz w:val="24"/>
          <w:szCs w:val="24"/>
        </w:rPr>
        <w:t>, then head of the Department of Preventive Medicine at Kaiser Permanente in San Di</w:t>
      </w:r>
      <w:r w:rsidR="005B6FFE">
        <w:rPr>
          <w:rFonts w:ascii="Times New Roman" w:eastAsia="Times New Roman" w:hAnsi="Times New Roman" w:cs="Times New Roman"/>
          <w:color w:val="000000"/>
          <w:sz w:val="24"/>
          <w:szCs w:val="24"/>
        </w:rPr>
        <w:t>ego, California, and Robert And</w:t>
      </w:r>
      <w:r w:rsidR="005B6FFE" w:rsidRPr="00361EAD">
        <w:rPr>
          <w:rFonts w:ascii="Times New Roman" w:eastAsia="Times New Roman" w:hAnsi="Times New Roman" w:cs="Times New Roman"/>
          <w:color w:val="000000"/>
          <w:sz w:val="24"/>
          <w:szCs w:val="24"/>
        </w:rPr>
        <w:t xml:space="preserve"> who was with the U.S. Centers for Disease Control and Prevention (Bynum, et. al., 2010; </w:t>
      </w:r>
      <w:proofErr w:type="spellStart"/>
      <w:r w:rsidR="005B6FFE" w:rsidRPr="00361EAD">
        <w:rPr>
          <w:rFonts w:ascii="Times New Roman" w:eastAsia="Times New Roman" w:hAnsi="Times New Roman" w:cs="Times New Roman"/>
          <w:color w:val="000000"/>
          <w:sz w:val="24"/>
          <w:szCs w:val="24"/>
        </w:rPr>
        <w:t>Anda</w:t>
      </w:r>
      <w:proofErr w:type="spellEnd"/>
      <w:r w:rsidR="005B6FFE" w:rsidRPr="00361EAD">
        <w:rPr>
          <w:rFonts w:ascii="Times New Roman" w:eastAsia="Times New Roman" w:hAnsi="Times New Roman" w:cs="Times New Roman"/>
          <w:color w:val="000000"/>
          <w:sz w:val="24"/>
          <w:szCs w:val="24"/>
        </w:rPr>
        <w:t>, 2007).</w:t>
      </w:r>
      <w:r w:rsidR="005B6FFE">
        <w:rPr>
          <w:rFonts w:ascii="Times New Roman" w:eastAsia="Times New Roman" w:hAnsi="Times New Roman" w:cs="Times New Roman"/>
          <w:color w:val="000000"/>
          <w:sz w:val="24"/>
          <w:szCs w:val="24"/>
        </w:rPr>
        <w:t xml:space="preserve"> Next, the 12 item Multi-</w:t>
      </w:r>
      <w:r w:rsidR="005B6FFE">
        <w:rPr>
          <w:rFonts w:ascii="Times New Roman" w:eastAsia="Times New Roman" w:hAnsi="Times New Roman" w:cs="Times New Roman"/>
          <w:color w:val="000000"/>
          <w:sz w:val="24"/>
          <w:szCs w:val="24"/>
        </w:rPr>
        <w:lastRenderedPageBreak/>
        <w:t>Dimensional Scale of Perceived Social Support (MSPSS) was used (</w:t>
      </w:r>
      <w:proofErr w:type="spellStart"/>
      <w:r w:rsidR="005B6FFE">
        <w:rPr>
          <w:rFonts w:ascii="Times New Roman" w:eastAsia="Times New Roman" w:hAnsi="Times New Roman" w:cs="Times New Roman"/>
          <w:color w:val="000000"/>
          <w:sz w:val="24"/>
          <w:szCs w:val="24"/>
        </w:rPr>
        <w:t>Zimet</w:t>
      </w:r>
      <w:proofErr w:type="spellEnd"/>
      <w:r w:rsidR="005B6FFE">
        <w:rPr>
          <w:rFonts w:ascii="Times New Roman" w:eastAsia="Times New Roman" w:hAnsi="Times New Roman" w:cs="Times New Roman"/>
          <w:color w:val="000000"/>
          <w:sz w:val="24"/>
          <w:szCs w:val="24"/>
        </w:rPr>
        <w:t xml:space="preserve">, </w:t>
      </w:r>
      <w:proofErr w:type="spellStart"/>
      <w:r w:rsidR="005B6FFE">
        <w:rPr>
          <w:rFonts w:ascii="Times New Roman" w:eastAsia="Times New Roman" w:hAnsi="Times New Roman" w:cs="Times New Roman"/>
          <w:color w:val="000000"/>
          <w:sz w:val="24"/>
          <w:szCs w:val="24"/>
        </w:rPr>
        <w:t>Dahlem</w:t>
      </w:r>
      <w:proofErr w:type="spellEnd"/>
      <w:r w:rsidR="005B6FFE">
        <w:rPr>
          <w:rFonts w:ascii="Times New Roman" w:eastAsia="Times New Roman" w:hAnsi="Times New Roman" w:cs="Times New Roman"/>
          <w:color w:val="000000"/>
          <w:sz w:val="24"/>
          <w:szCs w:val="24"/>
        </w:rPr>
        <w:t>,</w:t>
      </w:r>
      <w:r w:rsidR="005B6FFE" w:rsidRPr="00361EAD">
        <w:rPr>
          <w:rFonts w:ascii="Times New Roman" w:eastAsia="Times New Roman" w:hAnsi="Times New Roman" w:cs="Times New Roman"/>
          <w:color w:val="000000"/>
          <w:sz w:val="24"/>
          <w:szCs w:val="24"/>
        </w:rPr>
        <w:t xml:space="preserve"> </w:t>
      </w:r>
      <w:proofErr w:type="spellStart"/>
      <w:r w:rsidR="005B6FFE" w:rsidRPr="00361EAD">
        <w:rPr>
          <w:rFonts w:ascii="Times New Roman" w:eastAsia="Times New Roman" w:hAnsi="Times New Roman" w:cs="Times New Roman"/>
          <w:color w:val="000000"/>
          <w:sz w:val="24"/>
          <w:szCs w:val="24"/>
        </w:rPr>
        <w:t>Zi</w:t>
      </w:r>
      <w:r w:rsidR="005B6FFE">
        <w:rPr>
          <w:rFonts w:ascii="Times New Roman" w:eastAsia="Times New Roman" w:hAnsi="Times New Roman" w:cs="Times New Roman"/>
          <w:color w:val="000000"/>
          <w:sz w:val="24"/>
          <w:szCs w:val="24"/>
        </w:rPr>
        <w:t>met</w:t>
      </w:r>
      <w:proofErr w:type="spellEnd"/>
      <w:r w:rsidR="005B6FFE">
        <w:rPr>
          <w:rFonts w:ascii="Times New Roman" w:eastAsia="Times New Roman" w:hAnsi="Times New Roman" w:cs="Times New Roman"/>
          <w:color w:val="000000"/>
          <w:sz w:val="24"/>
          <w:szCs w:val="24"/>
        </w:rPr>
        <w:t>,</w:t>
      </w:r>
      <w:r w:rsidR="005B6FFE" w:rsidRPr="00361EAD">
        <w:rPr>
          <w:rFonts w:ascii="Times New Roman" w:eastAsia="Times New Roman" w:hAnsi="Times New Roman" w:cs="Times New Roman"/>
          <w:color w:val="000000"/>
          <w:sz w:val="24"/>
          <w:szCs w:val="24"/>
        </w:rPr>
        <w:t xml:space="preserve"> &amp; Farley</w:t>
      </w:r>
      <w:r w:rsidR="00B6693B">
        <w:rPr>
          <w:rFonts w:ascii="Times New Roman" w:eastAsia="Times New Roman" w:hAnsi="Times New Roman" w:cs="Times New Roman"/>
          <w:color w:val="000000"/>
          <w:sz w:val="24"/>
          <w:szCs w:val="24"/>
        </w:rPr>
        <w:t>, 1988). A</w:t>
      </w:r>
      <w:r w:rsidR="005B6FFE">
        <w:rPr>
          <w:rFonts w:ascii="Times New Roman" w:eastAsia="Times New Roman" w:hAnsi="Times New Roman" w:cs="Times New Roman"/>
          <w:color w:val="000000"/>
          <w:sz w:val="24"/>
          <w:szCs w:val="24"/>
        </w:rPr>
        <w:t xml:space="preserve"> 10</w:t>
      </w:r>
      <w:ins w:id="35" w:author="Hisako Matsuo" w:date="2019-11-25T10:24:00Z">
        <w:r w:rsidR="00843CFE">
          <w:rPr>
            <w:rFonts w:ascii="Times New Roman" w:eastAsia="Times New Roman" w:hAnsi="Times New Roman" w:cs="Times New Roman"/>
            <w:color w:val="000000"/>
            <w:sz w:val="24"/>
            <w:szCs w:val="24"/>
          </w:rPr>
          <w:t>-</w:t>
        </w:r>
      </w:ins>
      <w:del w:id="36" w:author="Hisako Matsuo" w:date="2019-11-25T10:24:00Z">
        <w:r w:rsidR="005B6FFE" w:rsidDel="00843CFE">
          <w:rPr>
            <w:rFonts w:ascii="Times New Roman" w:eastAsia="Times New Roman" w:hAnsi="Times New Roman" w:cs="Times New Roman"/>
            <w:color w:val="000000"/>
            <w:sz w:val="24"/>
            <w:szCs w:val="24"/>
          </w:rPr>
          <w:delText xml:space="preserve"> </w:delText>
        </w:r>
      </w:del>
      <w:r w:rsidR="005B6FFE">
        <w:rPr>
          <w:rFonts w:ascii="Times New Roman" w:eastAsia="Times New Roman" w:hAnsi="Times New Roman" w:cs="Times New Roman"/>
          <w:color w:val="000000"/>
          <w:sz w:val="24"/>
          <w:szCs w:val="24"/>
        </w:rPr>
        <w:t>item Instrumental Social Support Scale was used (</w:t>
      </w:r>
      <w:proofErr w:type="spellStart"/>
      <w:r w:rsidR="005B6FFE">
        <w:rPr>
          <w:rFonts w:ascii="Times New Roman" w:eastAsia="Times New Roman" w:hAnsi="Times New Roman" w:cs="Times New Roman"/>
          <w:color w:val="000000"/>
          <w:sz w:val="24"/>
          <w:szCs w:val="24"/>
        </w:rPr>
        <w:t>Fahmy</w:t>
      </w:r>
      <w:proofErr w:type="spellEnd"/>
      <w:r w:rsidR="005B6FFE">
        <w:rPr>
          <w:rFonts w:ascii="Times New Roman" w:eastAsia="Times New Roman" w:hAnsi="Times New Roman" w:cs="Times New Roman"/>
          <w:color w:val="000000"/>
          <w:sz w:val="24"/>
          <w:szCs w:val="24"/>
        </w:rPr>
        <w:t>, 2018)</w:t>
      </w:r>
      <w:r w:rsidR="00B6693B">
        <w:rPr>
          <w:rFonts w:ascii="Times New Roman" w:eastAsia="Times New Roman" w:hAnsi="Times New Roman" w:cs="Times New Roman"/>
          <w:color w:val="000000"/>
          <w:sz w:val="24"/>
          <w:szCs w:val="24"/>
        </w:rPr>
        <w:t xml:space="preserve"> and, lastly, </w:t>
      </w:r>
      <w:commentRangeStart w:id="37"/>
      <w:r w:rsidR="00B6693B">
        <w:rPr>
          <w:rFonts w:ascii="Times New Roman" w:eastAsia="Times New Roman" w:hAnsi="Times New Roman" w:cs="Times New Roman"/>
          <w:color w:val="000000"/>
          <w:sz w:val="24"/>
          <w:szCs w:val="24"/>
        </w:rPr>
        <w:t xml:space="preserve">the two item Hunger Vital Sign two-question clinical screening tool (Hager et al., 2010) was included to assess food insecurity. </w:t>
      </w:r>
      <w:commentRangeEnd w:id="37"/>
      <w:r w:rsidR="00843CFE">
        <w:rPr>
          <w:rStyle w:val="CommentReference"/>
        </w:rPr>
        <w:commentReference w:id="37"/>
      </w:r>
    </w:p>
    <w:p w14:paraId="0A6963F5" w14:textId="77777777"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EB6FFF">
        <w:rPr>
          <w:rFonts w:ascii="Times New Roman" w:eastAsia="Times New Roman" w:hAnsi="Times New Roman" w:cs="Times New Roman"/>
          <w:b/>
          <w:iCs/>
          <w:color w:val="000000"/>
          <w:sz w:val="24"/>
          <w:szCs w:val="24"/>
        </w:rPr>
        <w:t>Variables</w:t>
      </w:r>
      <w:r w:rsidRPr="00EB6FFF">
        <w:rPr>
          <w:rFonts w:ascii="Times New Roman" w:eastAsia="Times New Roman" w:hAnsi="Times New Roman" w:cs="Times New Roman"/>
          <w:b/>
          <w:color w:val="000000"/>
          <w:sz w:val="24"/>
          <w:szCs w:val="24"/>
        </w:rPr>
        <w:t xml:space="preserve"> </w:t>
      </w:r>
    </w:p>
    <w:p w14:paraId="082C5B1D" w14:textId="77777777"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Successful community re-entry was the primary conc</w:t>
      </w:r>
      <w:r w:rsidR="00D64779">
        <w:rPr>
          <w:rFonts w:ascii="Times New Roman" w:eastAsia="Times New Roman" w:hAnsi="Times New Roman" w:cs="Times New Roman"/>
          <w:color w:val="000000"/>
          <w:sz w:val="24"/>
          <w:szCs w:val="24"/>
        </w:rPr>
        <w:t>ept of interest for the study. </w:t>
      </w:r>
      <w:r w:rsidRPr="00361EAD">
        <w:rPr>
          <w:rFonts w:ascii="Times New Roman" w:eastAsia="Times New Roman" w:hAnsi="Times New Roman" w:cs="Times New Roman"/>
          <w:color w:val="000000"/>
          <w:sz w:val="24"/>
          <w:szCs w:val="24"/>
        </w:rPr>
        <w:t>We operationalized this concept using the following as dependent variables:</w:t>
      </w:r>
    </w:p>
    <w:p w14:paraId="28B0285A" w14:textId="77777777"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commentRangeStart w:id="38"/>
      <w:r w:rsidRPr="00361EAD">
        <w:rPr>
          <w:rFonts w:ascii="Times New Roman" w:eastAsia="Times New Roman" w:hAnsi="Times New Roman" w:cs="Times New Roman"/>
          <w:color w:val="000000"/>
          <w:sz w:val="24"/>
          <w:szCs w:val="24"/>
        </w:rPr>
        <w:t xml:space="preserve">Total gross household income range for 2018 (ordinal data treated as interval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22)</w:t>
      </w:r>
    </w:p>
    <w:p w14:paraId="0908BCBF" w14:textId="77777777"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Above poverty level in 2018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questions 22 and 18)</w:t>
      </w:r>
    </w:p>
    <w:p w14:paraId="2F3D99C5" w14:textId="77777777"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level of financial stability (ordinal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23)</w:t>
      </w:r>
    </w:p>
    <w:p w14:paraId="6940DEC0" w14:textId="77777777" w:rsidR="005B6FFE" w:rsidRPr="00396B6A"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Enough savings to cover three (3) months expenses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24)</w:t>
      </w:r>
      <w:commentRangeEnd w:id="38"/>
      <w:r w:rsidR="00843CFE">
        <w:rPr>
          <w:rStyle w:val="CommentReference"/>
        </w:rPr>
        <w:commentReference w:id="38"/>
      </w:r>
    </w:p>
    <w:p w14:paraId="78AE50D3" w14:textId="77777777"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Ideally, we would have liked to use data about whether or not the respondent was involved in behavior that was likely to lead to his or her reincarcer</w:t>
      </w:r>
      <w:r w:rsidR="00DC51B5">
        <w:rPr>
          <w:rFonts w:ascii="Times New Roman" w:eastAsia="Times New Roman" w:hAnsi="Times New Roman" w:cs="Times New Roman"/>
          <w:color w:val="000000"/>
          <w:sz w:val="24"/>
          <w:szCs w:val="24"/>
        </w:rPr>
        <w:t>ation as a dependent variable. </w:t>
      </w:r>
      <w:r w:rsidRPr="00361EAD">
        <w:rPr>
          <w:rFonts w:ascii="Times New Roman" w:eastAsia="Times New Roman" w:hAnsi="Times New Roman" w:cs="Times New Roman"/>
          <w:color w:val="000000"/>
          <w:sz w:val="24"/>
          <w:szCs w:val="24"/>
        </w:rPr>
        <w:t>However, we deemed this information too sensitive to ask in the survey and feared that it might increase survey nonresponse to the point of not being able to collect a sufficient number of cases to perform the study.</w:t>
      </w:r>
    </w:p>
    <w:p w14:paraId="525FB021" w14:textId="77777777" w:rsidR="005B6FFE" w:rsidRPr="00361EAD" w:rsidRDefault="005B6FFE" w:rsidP="005B6FFE">
      <w:pPr>
        <w:shd w:val="clear" w:color="auto" w:fill="FFFFFF"/>
        <w:spacing w:line="480" w:lineRule="auto"/>
        <w:ind w:firstLine="36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independent variables for the study included the following:</w:t>
      </w:r>
    </w:p>
    <w:p w14:paraId="3BF4B708"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commentRangeStart w:id="39"/>
      <w:r w:rsidRPr="00361EAD">
        <w:rPr>
          <w:rFonts w:ascii="Times New Roman" w:eastAsia="Times New Roman" w:hAnsi="Times New Roman" w:cs="Times New Roman"/>
          <w:color w:val="000000"/>
          <w:sz w:val="24"/>
          <w:szCs w:val="24"/>
        </w:rPr>
        <w:t>Type of current hometown residence (nominal data)</w:t>
      </w:r>
    </w:p>
    <w:p w14:paraId="361E8DF7"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Religious affiliation (nominal data)</w:t>
      </w:r>
    </w:p>
    <w:p w14:paraId="4D391153"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education (ordinal data)</w:t>
      </w:r>
    </w:p>
    <w:p w14:paraId="215A79C4"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Relationship status at the time of last release (nominal data)</w:t>
      </w:r>
    </w:p>
    <w:p w14:paraId="26FE1B29"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Size of household (interval data)</w:t>
      </w:r>
    </w:p>
    <w:p w14:paraId="7D64CE41"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Perceived level of social support (scale; interval data)</w:t>
      </w:r>
    </w:p>
    <w:p w14:paraId="1F499611"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Availability of various types of social support (dichotomous data)</w:t>
      </w:r>
    </w:p>
    <w:p w14:paraId="650EC6CA"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various types of public assistance programs (dichotomous data)</w:t>
      </w:r>
    </w:p>
    <w:p w14:paraId="02ED3191"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during incarceration (dichotomous data)</w:t>
      </w:r>
    </w:p>
    <w:p w14:paraId="609336A7"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after incarceration (dichotomous data)</w:t>
      </w:r>
    </w:p>
    <w:p w14:paraId="0AA4A09B" w14:textId="77777777"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adverse childhood experiences (scale; interval data)</w:t>
      </w:r>
    </w:p>
    <w:p w14:paraId="68B20F0E" w14:textId="77777777" w:rsidR="005B6FFE"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grit (scale; interval data)</w:t>
      </w:r>
      <w:commentRangeEnd w:id="39"/>
      <w:r w:rsidR="00166CFC">
        <w:rPr>
          <w:rStyle w:val="CommentReference"/>
        </w:rPr>
        <w:commentReference w:id="39"/>
      </w:r>
    </w:p>
    <w:p w14:paraId="11F8877F" w14:textId="77777777"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sidRPr="00396B6A">
        <w:rPr>
          <w:rFonts w:ascii="Times New Roman" w:eastAsia="Times New Roman" w:hAnsi="Times New Roman" w:cs="Times New Roman"/>
          <w:b/>
          <w:iCs/>
          <w:color w:val="000000"/>
          <w:sz w:val="24"/>
          <w:szCs w:val="24"/>
        </w:rPr>
        <w:t xml:space="preserve">Data Analysis </w:t>
      </w:r>
      <w:r w:rsidRPr="00396B6A">
        <w:rPr>
          <w:rFonts w:ascii="Times New Roman" w:eastAsia="Times New Roman" w:hAnsi="Times New Roman" w:cs="Times New Roman"/>
          <w:b/>
          <w:color w:val="000000"/>
          <w:sz w:val="24"/>
          <w:szCs w:val="24"/>
        </w:rPr>
        <w:t> </w:t>
      </w:r>
    </w:p>
    <w:p w14:paraId="0672CCD6" w14:textId="77777777"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survey </w:t>
      </w:r>
      <w:commentRangeStart w:id="40"/>
      <w:r w:rsidR="00B6693B">
        <w:rPr>
          <w:rFonts w:ascii="Times New Roman" w:eastAsia="Times New Roman" w:hAnsi="Times New Roman" w:cs="Times New Roman"/>
          <w:color w:val="000000"/>
          <w:sz w:val="24"/>
          <w:szCs w:val="24"/>
        </w:rPr>
        <w:t>returned</w:t>
      </w:r>
      <w:commentRangeEnd w:id="40"/>
      <w:r w:rsidR="00166CFC">
        <w:rPr>
          <w:rStyle w:val="CommentReference"/>
        </w:rPr>
        <w:commentReference w:id="40"/>
      </w:r>
      <w:r w:rsidRPr="00361EAD">
        <w:rPr>
          <w:rFonts w:ascii="Times New Roman" w:eastAsia="Times New Roman" w:hAnsi="Times New Roman" w:cs="Times New Roman"/>
          <w:color w:val="000000"/>
          <w:sz w:val="24"/>
          <w:szCs w:val="24"/>
        </w:rPr>
        <w:t xml:space="preserve"> data for </w:t>
      </w:r>
      <w:r>
        <w:rPr>
          <w:rFonts w:ascii="Times New Roman" w:eastAsia="Times New Roman" w:hAnsi="Times New Roman" w:cs="Times New Roman"/>
          <w:color w:val="000000"/>
          <w:sz w:val="24"/>
          <w:szCs w:val="24"/>
        </w:rPr>
        <w:t xml:space="preserve">both </w:t>
      </w:r>
      <w:r w:rsidRPr="00361EAD">
        <w:rPr>
          <w:rFonts w:ascii="Times New Roman" w:eastAsia="Times New Roman" w:hAnsi="Times New Roman" w:cs="Times New Roman"/>
          <w:color w:val="000000"/>
          <w:sz w:val="24"/>
          <w:szCs w:val="24"/>
        </w:rPr>
        <w:t xml:space="preserve">quantitative </w:t>
      </w:r>
      <w:r>
        <w:rPr>
          <w:rFonts w:ascii="Times New Roman" w:eastAsia="Times New Roman" w:hAnsi="Times New Roman" w:cs="Times New Roman"/>
          <w:color w:val="000000"/>
          <w:sz w:val="24"/>
          <w:szCs w:val="24"/>
        </w:rPr>
        <w:t xml:space="preserve">and </w:t>
      </w:r>
      <w:r w:rsidRPr="00361EAD">
        <w:rPr>
          <w:rFonts w:ascii="Times New Roman" w:eastAsia="Times New Roman" w:hAnsi="Times New Roman" w:cs="Times New Roman"/>
          <w:color w:val="000000"/>
          <w:sz w:val="24"/>
          <w:szCs w:val="24"/>
        </w:rPr>
        <w:t xml:space="preserve">qualitative </w:t>
      </w:r>
      <w:r>
        <w:rPr>
          <w:rFonts w:ascii="Times New Roman" w:eastAsia="Times New Roman" w:hAnsi="Times New Roman" w:cs="Times New Roman"/>
          <w:color w:val="000000"/>
          <w:sz w:val="24"/>
          <w:szCs w:val="24"/>
        </w:rPr>
        <w:t xml:space="preserve">analysis </w:t>
      </w:r>
      <w:proofErr w:type="gramStart"/>
      <w:r>
        <w:rPr>
          <w:rFonts w:ascii="Times New Roman" w:eastAsia="Times New Roman" w:hAnsi="Times New Roman" w:cs="Times New Roman"/>
          <w:color w:val="000000"/>
          <w:sz w:val="24"/>
          <w:szCs w:val="24"/>
        </w:rPr>
        <w:t>through the use of</w:t>
      </w:r>
      <w:proofErr w:type="gramEnd"/>
      <w:r>
        <w:rPr>
          <w:rFonts w:ascii="Times New Roman" w:eastAsia="Times New Roman" w:hAnsi="Times New Roman" w:cs="Times New Roman"/>
          <w:color w:val="000000"/>
          <w:sz w:val="24"/>
          <w:szCs w:val="24"/>
        </w:rPr>
        <w:t xml:space="preserve"> open-ended questions</w:t>
      </w:r>
      <w:r w:rsidR="00DC51B5">
        <w:rPr>
          <w:rFonts w:ascii="Times New Roman" w:eastAsia="Times New Roman" w:hAnsi="Times New Roman" w:cs="Times New Roman"/>
          <w:color w:val="000000"/>
          <w:sz w:val="24"/>
          <w:szCs w:val="24"/>
        </w:rPr>
        <w:t>. </w:t>
      </w:r>
      <w:r w:rsidRPr="00361EAD">
        <w:rPr>
          <w:rFonts w:ascii="Times New Roman" w:eastAsia="Times New Roman" w:hAnsi="Times New Roman" w:cs="Times New Roman"/>
          <w:color w:val="000000"/>
          <w:sz w:val="24"/>
          <w:szCs w:val="24"/>
        </w:rPr>
        <w:t xml:space="preserve">We </w:t>
      </w:r>
      <w:ins w:id="41" w:author="Hisako Matsuo" w:date="2019-11-25T10:27:00Z">
        <w:r w:rsidR="00166CFC">
          <w:rPr>
            <w:rFonts w:ascii="Times New Roman" w:eastAsia="Times New Roman" w:hAnsi="Times New Roman" w:cs="Times New Roman"/>
            <w:color w:val="000000"/>
            <w:sz w:val="24"/>
            <w:szCs w:val="24"/>
          </w:rPr>
          <w:t xml:space="preserve">conducted </w:t>
        </w:r>
      </w:ins>
      <w:del w:id="42" w:author="Hisako Matsuo" w:date="2019-11-25T10:27:00Z">
        <w:r w:rsidRPr="00361EAD" w:rsidDel="00166CFC">
          <w:rPr>
            <w:rFonts w:ascii="Times New Roman" w:eastAsia="Times New Roman" w:hAnsi="Times New Roman" w:cs="Times New Roman"/>
            <w:color w:val="000000"/>
            <w:sz w:val="24"/>
            <w:szCs w:val="24"/>
          </w:rPr>
          <w:delText>calculated</w:delText>
        </w:r>
      </w:del>
      <w:r w:rsidRPr="00361EAD">
        <w:rPr>
          <w:rFonts w:ascii="Times New Roman" w:eastAsia="Times New Roman" w:hAnsi="Times New Roman" w:cs="Times New Roman"/>
          <w:color w:val="000000"/>
          <w:sz w:val="24"/>
          <w:szCs w:val="24"/>
        </w:rPr>
        <w:t xml:space="preserve"> </w:t>
      </w:r>
      <w:proofErr w:type="gramStart"/>
      <w:ins w:id="43" w:author="Hisako Matsuo" w:date="2019-11-25T10:28:00Z">
        <w:r w:rsidR="00166CFC">
          <w:rPr>
            <w:rFonts w:ascii="Times New Roman" w:eastAsia="Times New Roman" w:hAnsi="Times New Roman" w:cs="Times New Roman"/>
            <w:color w:val="000000"/>
            <w:sz w:val="24"/>
            <w:szCs w:val="24"/>
          </w:rPr>
          <w:t xml:space="preserve">a </w:t>
        </w:r>
      </w:ins>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descriptive statistics</w:t>
      </w:r>
      <w:proofErr w:type="gramEnd"/>
      <w:r w:rsidRPr="00361EAD">
        <w:rPr>
          <w:rFonts w:ascii="Times New Roman" w:eastAsia="Times New Roman" w:hAnsi="Times New Roman" w:cs="Times New Roman"/>
          <w:color w:val="000000"/>
          <w:sz w:val="24"/>
          <w:szCs w:val="24"/>
        </w:rPr>
        <w:t xml:space="preserve"> for the sample data.  Additionally, we performed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comparisons of mean,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correlational analysis, and various </w:t>
      </w:r>
      <w:r w:rsidR="00AB0367">
        <w:rPr>
          <w:rFonts w:ascii="Times New Roman" w:eastAsia="Times New Roman" w:hAnsi="Times New Roman" w:cs="Times New Roman"/>
          <w:color w:val="000000"/>
          <w:sz w:val="24"/>
          <w:szCs w:val="24"/>
        </w:rPr>
        <w:t xml:space="preserve">preliminary </w:t>
      </w:r>
      <w:r w:rsidR="00DC51B5">
        <w:rPr>
          <w:rFonts w:ascii="Times New Roman" w:eastAsia="Times New Roman" w:hAnsi="Times New Roman" w:cs="Times New Roman"/>
          <w:color w:val="000000"/>
          <w:sz w:val="24"/>
          <w:szCs w:val="24"/>
        </w:rPr>
        <w:t>regression analyses. </w:t>
      </w:r>
      <w:commentRangeStart w:id="44"/>
      <w:r w:rsidRPr="00361EAD">
        <w:rPr>
          <w:rFonts w:ascii="Times New Roman" w:eastAsia="Times New Roman" w:hAnsi="Times New Roman" w:cs="Times New Roman"/>
          <w:color w:val="000000"/>
          <w:sz w:val="24"/>
          <w:szCs w:val="24"/>
        </w:rPr>
        <w:t>We analyzed the qualitative data for themes that might suggest hypotheses for future studies.</w:t>
      </w:r>
      <w:commentRangeEnd w:id="44"/>
      <w:r w:rsidR="00166CFC">
        <w:rPr>
          <w:rStyle w:val="CommentReference"/>
        </w:rPr>
        <w:commentReference w:id="44"/>
      </w:r>
    </w:p>
    <w:p w14:paraId="7D28DBF8" w14:textId="77777777" w:rsidR="005B6FFE" w:rsidRPr="00361EAD" w:rsidRDefault="00B6693B" w:rsidP="001F4F9A">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survey included four </w:t>
      </w:r>
      <w:r w:rsidR="001F4F9A" w:rsidRPr="001F4F9A">
        <w:rPr>
          <w:rFonts w:ascii="Times New Roman" w:eastAsia="Times New Roman" w:hAnsi="Times New Roman" w:cs="Times New Roman"/>
          <w:color w:val="000000"/>
          <w:sz w:val="24"/>
          <w:szCs w:val="24"/>
        </w:rPr>
        <w:t xml:space="preserve">open-ended questions, which </w:t>
      </w:r>
      <w:r w:rsidR="005B6FFE" w:rsidRPr="00361EAD">
        <w:rPr>
          <w:rFonts w:ascii="Times New Roman" w:eastAsia="Times New Roman" w:hAnsi="Times New Roman" w:cs="Times New Roman"/>
          <w:color w:val="000000"/>
          <w:sz w:val="24"/>
          <w:szCs w:val="24"/>
        </w:rPr>
        <w:t>provided the respondents the opportunity to describe barriers and supports surrounding their reintegration following incarceration</w:t>
      </w:r>
      <w:r w:rsidR="001F4F9A" w:rsidRPr="001F4F9A">
        <w:rPr>
          <w:rFonts w:ascii="Times New Roman" w:eastAsia="Times New Roman" w:hAnsi="Times New Roman" w:cs="Times New Roman"/>
          <w:color w:val="000000"/>
          <w:sz w:val="24"/>
          <w:szCs w:val="24"/>
        </w:rPr>
        <w:t xml:space="preserve"> </w:t>
      </w:r>
      <w:r w:rsidR="001F4F9A" w:rsidRPr="00361EAD">
        <w:rPr>
          <w:rFonts w:ascii="Times New Roman" w:eastAsia="Times New Roman" w:hAnsi="Times New Roman" w:cs="Times New Roman"/>
          <w:color w:val="000000"/>
          <w:sz w:val="24"/>
          <w:szCs w:val="24"/>
        </w:rPr>
        <w:t>in their own words</w:t>
      </w:r>
      <w:r w:rsidR="005B6FFE" w:rsidRPr="00361EAD">
        <w:rPr>
          <w:rFonts w:ascii="Times New Roman" w:eastAsia="Times New Roman" w:hAnsi="Times New Roman" w:cs="Times New Roman"/>
          <w:color w:val="000000"/>
          <w:sz w:val="24"/>
          <w:szCs w:val="24"/>
        </w:rPr>
        <w:t>. </w:t>
      </w:r>
      <w:r w:rsidR="001F4F9A">
        <w:rPr>
          <w:rFonts w:ascii="Times New Roman" w:eastAsia="Times New Roman" w:hAnsi="Times New Roman" w:cs="Times New Roman"/>
          <w:color w:val="000000"/>
          <w:sz w:val="24"/>
          <w:szCs w:val="24"/>
        </w:rPr>
        <w:t xml:space="preserve"> </w:t>
      </w:r>
      <w:r w:rsidR="005B6FFE">
        <w:rPr>
          <w:rFonts w:ascii="Times New Roman" w:eastAsia="Times New Roman" w:hAnsi="Times New Roman" w:cs="Times New Roman"/>
          <w:color w:val="000000"/>
          <w:sz w:val="24"/>
          <w:szCs w:val="24"/>
        </w:rPr>
        <w:t>The que</w:t>
      </w:r>
      <w:r w:rsidR="00D64779">
        <w:rPr>
          <w:rFonts w:ascii="Times New Roman" w:eastAsia="Times New Roman" w:hAnsi="Times New Roman" w:cs="Times New Roman"/>
          <w:color w:val="000000"/>
          <w:sz w:val="24"/>
          <w:szCs w:val="24"/>
        </w:rPr>
        <w:t>stions were as follows (also see</w:t>
      </w:r>
      <w:r w:rsidR="005B6FFE">
        <w:rPr>
          <w:rFonts w:ascii="Times New Roman" w:eastAsia="Times New Roman" w:hAnsi="Times New Roman" w:cs="Times New Roman"/>
          <w:color w:val="000000"/>
          <w:sz w:val="24"/>
          <w:szCs w:val="24"/>
        </w:rPr>
        <w:t xml:space="preserve"> Appendix A): </w:t>
      </w:r>
    </w:p>
    <w:p w14:paraId="238BBC12" w14:textId="77777777" w:rsidR="005B6FFE" w:rsidRPr="001F0CE0" w:rsidRDefault="005B6FFE" w:rsidP="005B6FFE">
      <w:pPr>
        <w:pStyle w:val="ListParagraph"/>
        <w:numPr>
          <w:ilvl w:val="0"/>
          <w:numId w:val="12"/>
        </w:numPr>
        <w:shd w:val="clear" w:color="auto" w:fill="FFFFFF"/>
        <w:spacing w:line="480" w:lineRule="auto"/>
        <w:textAlignment w:val="baseline"/>
        <w:rPr>
          <w:rFonts w:ascii="Times New Roman" w:eastAsia="Times New Roman" w:hAnsi="Times New Roman" w:cs="Times New Roman"/>
          <w:bCs/>
          <w:iCs/>
          <w:color w:val="000000"/>
          <w:sz w:val="24"/>
          <w:szCs w:val="24"/>
        </w:rPr>
      </w:pPr>
      <w:commentRangeStart w:id="45"/>
      <w:r w:rsidRPr="001F0CE0">
        <w:rPr>
          <w:rFonts w:ascii="Times New Roman" w:eastAsia="Times New Roman" w:hAnsi="Times New Roman" w:cs="Times New Roman"/>
          <w:bCs/>
          <w:iCs/>
          <w:color w:val="000000"/>
          <w:sz w:val="24"/>
          <w:szCs w:val="24"/>
          <w:shd w:val="clear" w:color="auto" w:fill="FFFFFF"/>
        </w:rPr>
        <w:t>What contributed the most to helping you re-enter the community after your last incarceration ended?</w:t>
      </w:r>
    </w:p>
    <w:p w14:paraId="42BAC57F" w14:textId="77777777" w:rsidR="005B6FFE" w:rsidRPr="001F0CE0" w:rsidRDefault="005B6FFE" w:rsidP="005B6FFE">
      <w:pPr>
        <w:numPr>
          <w:ilvl w:val="0"/>
          <w:numId w:val="4"/>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were the greatest obstacles to your community re-entry after your last incarceration ended?</w:t>
      </w:r>
    </w:p>
    <w:p w14:paraId="12377381" w14:textId="77777777" w:rsidR="005B6FFE" w:rsidRPr="001F0CE0" w:rsidRDefault="005B6FFE" w:rsidP="005B6FFE">
      <w:pPr>
        <w:numPr>
          <w:ilvl w:val="0"/>
          <w:numId w:val="5"/>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kind of help did you receive after your last incarceration ended?</w:t>
      </w:r>
    </w:p>
    <w:p w14:paraId="7456D196" w14:textId="77777777" w:rsidR="005B6FFE" w:rsidRPr="001F0CE0" w:rsidRDefault="005B6FFE" w:rsidP="005B6FFE">
      <w:pPr>
        <w:numPr>
          <w:ilvl w:val="0"/>
          <w:numId w:val="6"/>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lastRenderedPageBreak/>
        <w:t>Since your last release, how have interactions with the criminal justice system affected your reintegration?</w:t>
      </w:r>
      <w:commentRangeEnd w:id="45"/>
      <w:r w:rsidR="00166CFC">
        <w:rPr>
          <w:rStyle w:val="CommentReference"/>
        </w:rPr>
        <w:commentReference w:id="45"/>
      </w:r>
    </w:p>
    <w:p w14:paraId="41B34A66" w14:textId="77777777" w:rsidR="005B6FFE" w:rsidRPr="005B6FFE" w:rsidRDefault="005B6FFE" w:rsidP="005B6FFE">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The researchers used </w:t>
      </w:r>
      <w:r w:rsidRPr="00361EAD">
        <w:rPr>
          <w:rFonts w:ascii="Times New Roman" w:eastAsia="Times New Roman" w:hAnsi="Times New Roman" w:cs="Times New Roman"/>
          <w:color w:val="000000"/>
          <w:sz w:val="24"/>
          <w:szCs w:val="24"/>
          <w:shd w:val="clear" w:color="auto" w:fill="FFFFFF"/>
        </w:rPr>
        <w:t xml:space="preserve">thematic coding strategies </w:t>
      </w:r>
      <w:r>
        <w:rPr>
          <w:rFonts w:ascii="Times New Roman" w:eastAsia="Times New Roman" w:hAnsi="Times New Roman" w:cs="Times New Roman"/>
          <w:color w:val="000000"/>
          <w:sz w:val="24"/>
          <w:szCs w:val="24"/>
          <w:shd w:val="clear" w:color="auto" w:fill="FFFFFF"/>
        </w:rPr>
        <w:t>to identify themes and aggregate</w:t>
      </w:r>
      <w:r w:rsidRPr="00361EAD">
        <w:rPr>
          <w:rFonts w:ascii="Times New Roman" w:eastAsia="Times New Roman" w:hAnsi="Times New Roman" w:cs="Times New Roman"/>
          <w:color w:val="000000"/>
          <w:sz w:val="24"/>
          <w:szCs w:val="24"/>
          <w:shd w:val="clear" w:color="auto" w:fill="FFFFFF"/>
        </w:rPr>
        <w:t xml:space="preserve"> responses both within and across these questions.</w:t>
      </w:r>
      <w:commentRangeStart w:id="46"/>
      <w:r w:rsidRPr="00361EAD">
        <w:rPr>
          <w:rFonts w:ascii="Times New Roman" w:eastAsia="Times New Roman" w:hAnsi="Times New Roman" w:cs="Times New Roman"/>
          <w:color w:val="000000"/>
          <w:sz w:val="24"/>
          <w:szCs w:val="24"/>
          <w:shd w:val="clear" w:color="auto" w:fill="FFFFFF"/>
        </w:rPr>
        <w:t xml:space="preserve"> Codes were developed as an iterative process and once established ap</w:t>
      </w:r>
      <w:r>
        <w:rPr>
          <w:rFonts w:ascii="Times New Roman" w:eastAsia="Times New Roman" w:hAnsi="Times New Roman" w:cs="Times New Roman"/>
          <w:color w:val="000000"/>
          <w:sz w:val="24"/>
          <w:szCs w:val="24"/>
          <w:shd w:val="clear" w:color="auto" w:fill="FFFFFF"/>
        </w:rPr>
        <w:t>plied to responses by at least two</w:t>
      </w:r>
      <w:r w:rsidR="00D64779">
        <w:rPr>
          <w:rFonts w:ascii="Times New Roman" w:eastAsia="Times New Roman" w:hAnsi="Times New Roman" w:cs="Times New Roman"/>
          <w:color w:val="000000"/>
          <w:sz w:val="24"/>
          <w:szCs w:val="24"/>
          <w:shd w:val="clear" w:color="auto" w:fill="FFFFFF"/>
        </w:rPr>
        <w:t xml:space="preserve"> members of the research team to ensure inter-</w:t>
      </w:r>
      <w:r w:rsidR="00503F98">
        <w:rPr>
          <w:rFonts w:ascii="Times New Roman" w:eastAsia="Times New Roman" w:hAnsi="Times New Roman" w:cs="Times New Roman"/>
          <w:color w:val="000000"/>
          <w:sz w:val="24"/>
          <w:szCs w:val="24"/>
          <w:shd w:val="clear" w:color="auto" w:fill="FFFFFF"/>
        </w:rPr>
        <w:t xml:space="preserve">rater reliability. </w:t>
      </w:r>
      <w:r w:rsidRPr="00361EAD">
        <w:rPr>
          <w:rFonts w:ascii="Times New Roman" w:eastAsia="Times New Roman" w:hAnsi="Times New Roman" w:cs="Times New Roman"/>
          <w:color w:val="000000"/>
          <w:sz w:val="24"/>
          <w:szCs w:val="24"/>
          <w:shd w:val="clear" w:color="auto" w:fill="FFFFFF"/>
        </w:rPr>
        <w:t>Discrepancies were reviewed within the gr</w:t>
      </w:r>
      <w:r w:rsidR="001F4F9A">
        <w:rPr>
          <w:rFonts w:ascii="Times New Roman" w:eastAsia="Times New Roman" w:hAnsi="Times New Roman" w:cs="Times New Roman"/>
          <w:color w:val="000000"/>
          <w:sz w:val="24"/>
          <w:szCs w:val="24"/>
          <w:shd w:val="clear" w:color="auto" w:fill="FFFFFF"/>
        </w:rPr>
        <w:t xml:space="preserve">oup and reconciled to produce </w:t>
      </w:r>
      <w:r w:rsidRPr="00361EAD">
        <w:rPr>
          <w:rFonts w:ascii="Times New Roman" w:eastAsia="Times New Roman" w:hAnsi="Times New Roman" w:cs="Times New Roman"/>
          <w:color w:val="000000"/>
          <w:sz w:val="24"/>
          <w:szCs w:val="24"/>
          <w:shd w:val="clear" w:color="auto" w:fill="FFFFFF"/>
        </w:rPr>
        <w:t xml:space="preserve">final </w:t>
      </w:r>
      <w:r w:rsidR="001F4F9A">
        <w:rPr>
          <w:rFonts w:ascii="Times New Roman" w:eastAsia="Times New Roman" w:hAnsi="Times New Roman" w:cs="Times New Roman"/>
          <w:color w:val="000000"/>
          <w:sz w:val="24"/>
          <w:szCs w:val="24"/>
          <w:shd w:val="clear" w:color="auto" w:fill="FFFFFF"/>
        </w:rPr>
        <w:t>coding of the responses</w:t>
      </w:r>
      <w:r w:rsidRPr="00361EAD">
        <w:rPr>
          <w:rFonts w:ascii="Times New Roman" w:eastAsia="Times New Roman" w:hAnsi="Times New Roman" w:cs="Times New Roman"/>
          <w:color w:val="000000"/>
          <w:sz w:val="24"/>
          <w:szCs w:val="24"/>
          <w:shd w:val="clear" w:color="auto" w:fill="FFFFFF"/>
        </w:rPr>
        <w:t>. </w:t>
      </w:r>
      <w:r w:rsidR="00503F98">
        <w:rPr>
          <w:rFonts w:ascii="Times New Roman" w:eastAsia="Times New Roman" w:hAnsi="Times New Roman" w:cs="Times New Roman"/>
          <w:color w:val="000000"/>
          <w:sz w:val="24"/>
          <w:szCs w:val="24"/>
        </w:rPr>
        <w:t>This</w:t>
      </w:r>
      <w:r w:rsidR="001F4F9A" w:rsidRPr="001F4F9A">
        <w:rPr>
          <w:rFonts w:ascii="Times New Roman" w:eastAsia="Times New Roman" w:hAnsi="Times New Roman" w:cs="Times New Roman"/>
          <w:color w:val="000000"/>
          <w:sz w:val="24"/>
          <w:szCs w:val="24"/>
        </w:rPr>
        <w:t xml:space="preserve"> pr</w:t>
      </w:r>
      <w:r w:rsidR="00503F98">
        <w:rPr>
          <w:rFonts w:ascii="Times New Roman" w:eastAsia="Times New Roman" w:hAnsi="Times New Roman" w:cs="Times New Roman"/>
          <w:color w:val="000000"/>
          <w:sz w:val="24"/>
          <w:szCs w:val="24"/>
        </w:rPr>
        <w:t>ocess has been completed for three</w:t>
      </w:r>
      <w:r w:rsidR="001F4F9A" w:rsidRPr="001F4F9A">
        <w:rPr>
          <w:rFonts w:ascii="Times New Roman" w:eastAsia="Times New Roman" w:hAnsi="Times New Roman" w:cs="Times New Roman"/>
          <w:color w:val="000000"/>
          <w:sz w:val="24"/>
          <w:szCs w:val="24"/>
        </w:rPr>
        <w:t xml:space="preserve"> of the four questions.</w:t>
      </w:r>
      <w:commentRangeEnd w:id="46"/>
      <w:r w:rsidR="00166CFC">
        <w:rPr>
          <w:rStyle w:val="CommentReference"/>
        </w:rPr>
        <w:commentReference w:id="46"/>
      </w:r>
    </w:p>
    <w:p w14:paraId="1639FBE8" w14:textId="14569AA3" w:rsidR="005B6FFE" w:rsidRPr="005B6FFE" w:rsidRDefault="005B6FFE" w:rsidP="005B6FFE">
      <w:pPr>
        <w:shd w:val="clear" w:color="auto" w:fill="FFFFFF"/>
        <w:spacing w:line="480" w:lineRule="auto"/>
        <w:jc w:val="center"/>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Results</w:t>
      </w:r>
    </w:p>
    <w:p w14:paraId="4981A662" w14:textId="77777777"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Cs/>
          <w:color w:val="000000"/>
          <w:sz w:val="24"/>
          <w:szCs w:val="24"/>
        </w:rPr>
        <w:t>Sample Size</w:t>
      </w:r>
    </w:p>
    <w:p w14:paraId="0DD8D2CC" w14:textId="77777777" w:rsidR="005B6FFE" w:rsidRDefault="005B6FFE" w:rsidP="005B6FFE">
      <w:pPr>
        <w:shd w:val="clear" w:color="auto" w:fill="FFFFFF"/>
        <w:spacing w:line="480" w:lineRule="auto"/>
        <w:ind w:firstLine="720"/>
        <w:rPr>
          <w:rFonts w:ascii="Times New Roman" w:eastAsia="Times New Roman" w:hAnsi="Times New Roman" w:cs="Times New Roman"/>
          <w:b/>
          <w:bCs/>
          <w:i/>
          <w:color w:val="000000"/>
          <w:sz w:val="24"/>
          <w:szCs w:val="24"/>
        </w:rPr>
      </w:pPr>
      <w:r w:rsidRPr="00361EAD">
        <w:rPr>
          <w:rFonts w:ascii="Times New Roman" w:eastAsia="Times New Roman" w:hAnsi="Times New Roman" w:cs="Times New Roman"/>
          <w:color w:val="000000"/>
          <w:sz w:val="24"/>
          <w:szCs w:val="24"/>
        </w:rPr>
        <w:t xml:space="preserve">The group of potential respondents included 848 members of the FICGN Facebook group. </w:t>
      </w:r>
      <w:r w:rsidR="00AE1FEC">
        <w:rPr>
          <w:rFonts w:ascii="Times New Roman" w:eastAsia="Times New Roman" w:hAnsi="Times New Roman" w:cs="Times New Roman"/>
          <w:color w:val="000000"/>
          <w:sz w:val="24"/>
          <w:szCs w:val="24"/>
        </w:rPr>
        <w:t xml:space="preserve">We received </w:t>
      </w:r>
      <w:r w:rsidRPr="00361EAD">
        <w:rPr>
          <w:rFonts w:ascii="Times New Roman" w:eastAsia="Times New Roman" w:hAnsi="Times New Roman" w:cs="Times New Roman"/>
          <w:color w:val="000000"/>
          <w:sz w:val="24"/>
          <w:szCs w:val="24"/>
        </w:rPr>
        <w:t xml:space="preserve">62 </w:t>
      </w:r>
      <w:r w:rsidR="00AE1FEC">
        <w:rPr>
          <w:rFonts w:ascii="Times New Roman" w:eastAsia="Times New Roman" w:hAnsi="Times New Roman" w:cs="Times New Roman"/>
          <w:color w:val="000000"/>
          <w:sz w:val="24"/>
          <w:szCs w:val="24"/>
        </w:rPr>
        <w:t xml:space="preserve">survey </w:t>
      </w:r>
      <w:r w:rsidRPr="00361EAD">
        <w:rPr>
          <w:rFonts w:ascii="Times New Roman" w:eastAsia="Times New Roman" w:hAnsi="Times New Roman" w:cs="Times New Roman"/>
          <w:color w:val="000000"/>
          <w:sz w:val="24"/>
          <w:szCs w:val="24"/>
        </w:rPr>
        <w:t>responses</w:t>
      </w:r>
      <w:r w:rsidR="00AE1FEC">
        <w:rPr>
          <w:rFonts w:ascii="Times New Roman" w:eastAsia="Times New Roman" w:hAnsi="Times New Roman" w:cs="Times New Roman"/>
          <w:color w:val="000000"/>
          <w:sz w:val="24"/>
          <w:szCs w:val="24"/>
        </w:rPr>
        <w:t xml:space="preserve"> over roughly a two-week period. </w:t>
      </w:r>
      <w:r w:rsidRPr="00361EAD">
        <w:rPr>
          <w:rFonts w:ascii="Times New Roman" w:eastAsia="Times New Roman" w:hAnsi="Times New Roman" w:cs="Times New Roman"/>
          <w:color w:val="000000"/>
          <w:sz w:val="24"/>
          <w:szCs w:val="24"/>
        </w:rPr>
        <w:t xml:space="preserve"> </w:t>
      </w:r>
      <w:r w:rsidR="00AE1FEC">
        <w:rPr>
          <w:rFonts w:ascii="Times New Roman" w:eastAsia="Times New Roman" w:hAnsi="Times New Roman" w:cs="Times New Roman"/>
          <w:color w:val="000000"/>
          <w:sz w:val="24"/>
          <w:szCs w:val="24"/>
        </w:rPr>
        <w:t xml:space="preserve">Of the responses, </w:t>
      </w:r>
      <w:r w:rsidRPr="00361EAD">
        <w:rPr>
          <w:rFonts w:ascii="Times New Roman" w:eastAsia="Times New Roman" w:hAnsi="Times New Roman" w:cs="Times New Roman"/>
          <w:color w:val="000000"/>
          <w:sz w:val="24"/>
          <w:szCs w:val="24"/>
        </w:rPr>
        <w:t xml:space="preserve">one was deemed ineligible at screening and three respondents were dropped as they did not participate beyond the screening questions. </w:t>
      </w:r>
      <w:commentRangeStart w:id="47"/>
      <w:r w:rsidRPr="00361EAD">
        <w:rPr>
          <w:rFonts w:ascii="Times New Roman" w:eastAsia="Times New Roman" w:hAnsi="Times New Roman" w:cs="Times New Roman"/>
          <w:color w:val="000000"/>
          <w:sz w:val="24"/>
          <w:szCs w:val="24"/>
        </w:rPr>
        <w:t xml:space="preserve">This gave us 57 </w:t>
      </w:r>
      <w:r>
        <w:rPr>
          <w:rFonts w:ascii="Times New Roman" w:eastAsia="Times New Roman" w:hAnsi="Times New Roman" w:cs="Times New Roman"/>
          <w:color w:val="000000"/>
          <w:sz w:val="24"/>
          <w:szCs w:val="24"/>
        </w:rPr>
        <w:t xml:space="preserve">total </w:t>
      </w:r>
      <w:r w:rsidRPr="00361EAD">
        <w:rPr>
          <w:rFonts w:ascii="Times New Roman" w:eastAsia="Times New Roman" w:hAnsi="Times New Roman" w:cs="Times New Roman"/>
          <w:color w:val="000000"/>
          <w:sz w:val="24"/>
          <w:szCs w:val="24"/>
        </w:rPr>
        <w:t>respondents</w:t>
      </w:r>
      <w:r w:rsidR="00AE1FEC">
        <w:rPr>
          <w:rFonts w:ascii="Times New Roman" w:eastAsia="Times New Roman" w:hAnsi="Times New Roman" w:cs="Times New Roman"/>
          <w:color w:val="000000"/>
          <w:sz w:val="24"/>
          <w:szCs w:val="24"/>
        </w:rPr>
        <w:t>, which is a 6.7 percent response rate</w:t>
      </w:r>
      <w:r w:rsidRPr="00361EAD">
        <w:rPr>
          <w:rFonts w:ascii="Times New Roman" w:eastAsia="Times New Roman" w:hAnsi="Times New Roman" w:cs="Times New Roman"/>
          <w:color w:val="000000"/>
          <w:sz w:val="24"/>
          <w:szCs w:val="24"/>
        </w:rPr>
        <w:t>. </w:t>
      </w:r>
      <w:r>
        <w:rPr>
          <w:rFonts w:ascii="Times New Roman" w:eastAsia="Times New Roman" w:hAnsi="Times New Roman" w:cs="Times New Roman"/>
          <w:b/>
          <w:bCs/>
          <w:i/>
          <w:color w:val="000000"/>
          <w:sz w:val="24"/>
          <w:szCs w:val="24"/>
        </w:rPr>
        <w:t xml:space="preserve"> </w:t>
      </w:r>
      <w:commentRangeEnd w:id="47"/>
      <w:r w:rsidR="00166CFC">
        <w:rPr>
          <w:rStyle w:val="CommentReference"/>
        </w:rPr>
        <w:commentReference w:id="47"/>
      </w:r>
    </w:p>
    <w:p w14:paraId="521BA3BD" w14:textId="77777777" w:rsidR="00550EE3" w:rsidRDefault="005B6FFE" w:rsidP="00550EE3">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Information on missing data</w:t>
      </w:r>
    </w:p>
    <w:p w14:paraId="09657C61" w14:textId="77777777" w:rsidR="005B6FFE" w:rsidRPr="00550EE3" w:rsidRDefault="005B6FFE" w:rsidP="00550EE3">
      <w:pPr>
        <w:shd w:val="clear" w:color="auto" w:fill="FFFFFF"/>
        <w:spacing w:line="48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Several of our quantitative variables include missing data. We plan on using multiple imputations for missing values that are part of a relevant and validated scale. </w:t>
      </w:r>
      <w:r w:rsidRPr="00361EAD">
        <w:rPr>
          <w:rFonts w:ascii="Times New Roman" w:eastAsia="Times New Roman" w:hAnsi="Times New Roman" w:cs="Times New Roman"/>
          <w:color w:val="000000"/>
          <w:sz w:val="24"/>
          <w:szCs w:val="24"/>
        </w:rPr>
        <w:t xml:space="preserve">The qualitative short answer questions at the end of the survey proved to be the biggest source of missing data. </w:t>
      </w:r>
      <w:commentRangeStart w:id="48"/>
      <w:r w:rsidRPr="00361EAD">
        <w:rPr>
          <w:rFonts w:ascii="Times New Roman" w:eastAsia="Times New Roman" w:hAnsi="Times New Roman" w:cs="Times New Roman"/>
          <w:color w:val="000000"/>
          <w:sz w:val="24"/>
          <w:szCs w:val="24"/>
        </w:rPr>
        <w:t xml:space="preserve">12 of the respondents, making up 19% of the total sample size, did not record any answer to the four short answer questions.  </w:t>
      </w:r>
      <w:commentRangeEnd w:id="48"/>
      <w:r w:rsidR="00055EE2">
        <w:rPr>
          <w:rStyle w:val="CommentReference"/>
        </w:rPr>
        <w:commentReference w:id="48"/>
      </w:r>
      <w:r w:rsidRPr="00361EAD">
        <w:rPr>
          <w:rFonts w:ascii="Times New Roman" w:eastAsia="Times New Roman" w:hAnsi="Times New Roman" w:cs="Times New Roman"/>
          <w:color w:val="000000"/>
          <w:sz w:val="24"/>
          <w:szCs w:val="24"/>
        </w:rPr>
        <w:t>This is likely due to the additional time and effort required to complete these questions. </w:t>
      </w:r>
      <w:r w:rsidR="00D64779">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missing qualitative data will not be included in the analysis. </w:t>
      </w:r>
    </w:p>
    <w:p w14:paraId="15614C3D" w14:textId="77777777"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 xml:space="preserve">Demographic characteristics </w:t>
      </w:r>
    </w:p>
    <w:p w14:paraId="50B68013" w14:textId="77777777" w:rsidR="005B6FFE" w:rsidRPr="00C33BA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See table 1 below for current demographic variables related to the sample</w:t>
      </w:r>
      <w:r>
        <w:rPr>
          <w:rFonts w:ascii="Times New Roman" w:eastAsia="Times New Roman" w:hAnsi="Times New Roman" w:cs="Times New Roman"/>
          <w:iCs/>
          <w:color w:val="000000"/>
          <w:sz w:val="24"/>
          <w:szCs w:val="24"/>
        </w:rPr>
        <w:t xml:space="preserve">. The race/ethnicity of the sample was </w:t>
      </w:r>
      <w:commentRangeStart w:id="49"/>
      <w:r w:rsidRPr="00205D00">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(59.7%), Asian (1.8%), Black/African American (22.5%), Hispanic/Latino (7.0%), </w:t>
      </w:r>
      <w:r w:rsidRPr="00205D0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ative American or Alaska Native (3.5%), White/Asian (1.8%), Multi-Racial (1.8%), and </w:t>
      </w:r>
      <w:r w:rsidRPr="00205D00">
        <w:rPr>
          <w:rFonts w:ascii="Times New Roman" w:eastAsia="Times New Roman" w:hAnsi="Times New Roman" w:cs="Times New Roman"/>
          <w:sz w:val="24"/>
          <w:szCs w:val="24"/>
        </w:rPr>
        <w:t>Irish</w:t>
      </w:r>
      <w:r>
        <w:rPr>
          <w:rFonts w:ascii="Times New Roman" w:eastAsia="Times New Roman" w:hAnsi="Times New Roman" w:cs="Times New Roman"/>
          <w:sz w:val="24"/>
          <w:szCs w:val="24"/>
        </w:rPr>
        <w:t xml:space="preserve"> (1.8%). </w:t>
      </w:r>
      <w:commentRangeEnd w:id="49"/>
      <w:r w:rsidR="00055EE2">
        <w:rPr>
          <w:rStyle w:val="CommentReference"/>
        </w:rPr>
        <w:commentReference w:id="49"/>
      </w:r>
      <w:r>
        <w:rPr>
          <w:rFonts w:ascii="Times New Roman" w:eastAsia="Times New Roman" w:hAnsi="Times New Roman" w:cs="Times New Roman"/>
          <w:sz w:val="24"/>
          <w:szCs w:val="24"/>
        </w:rPr>
        <w:t xml:space="preserve">Race was categorized as White, Black, and Other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conduct meaningful analyses and as indicated in Table 1. No participants identified as transgender</w:t>
      </w:r>
      <w:commentRangeStart w:id="50"/>
      <w:r>
        <w:rPr>
          <w:rFonts w:ascii="Times New Roman" w:eastAsia="Times New Roman" w:hAnsi="Times New Roman" w:cs="Times New Roman"/>
          <w:sz w:val="24"/>
          <w:szCs w:val="24"/>
        </w:rPr>
        <w:t>. 45.6% of the sample was female and 54.4% was male</w:t>
      </w:r>
      <w:commentRangeEnd w:id="50"/>
      <w:r w:rsidR="00055EE2">
        <w:rPr>
          <w:rStyle w:val="CommentReference"/>
        </w:rPr>
        <w:commentReference w:id="50"/>
      </w:r>
      <w:r>
        <w:rPr>
          <w:rFonts w:ascii="Times New Roman" w:eastAsia="Times New Roman" w:hAnsi="Times New Roman" w:cs="Times New Roman"/>
          <w:sz w:val="24"/>
          <w:szCs w:val="24"/>
        </w:rPr>
        <w:t>. The mean age of participants at the time of the study was 43.6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 The average number of years that participants spent incarcerated was calculated (</w:t>
      </w:r>
      <w:r w:rsidRPr="00D40810">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7.3, </w:t>
      </w:r>
      <w:r w:rsidRPr="00D40810">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7.7) and ranged from one month to </w:t>
      </w:r>
      <w:commentRangeStart w:id="51"/>
      <w:r>
        <w:rPr>
          <w:rFonts w:ascii="Times New Roman" w:eastAsia="Times New Roman" w:hAnsi="Times New Roman" w:cs="Times New Roman"/>
          <w:sz w:val="24"/>
          <w:szCs w:val="24"/>
        </w:rPr>
        <w:t xml:space="preserve">30.6 years. </w:t>
      </w:r>
      <w:commentRangeEnd w:id="51"/>
      <w:r w:rsidR="00254F79">
        <w:rPr>
          <w:rStyle w:val="CommentReference"/>
        </w:rPr>
        <w:commentReference w:id="51"/>
      </w:r>
      <w:r>
        <w:rPr>
          <w:rFonts w:ascii="Times New Roman" w:eastAsia="Times New Roman" w:hAnsi="Times New Roman" w:cs="Times New Roman"/>
          <w:sz w:val="24"/>
          <w:szCs w:val="24"/>
        </w:rPr>
        <w:t>The number of years that participants had been in the community after their last incarceration was 7.1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5.9) with a range of 0 – 22 years. The highest level of education completed by participants was Associates (31.6%), Bachelors (22.8%), Masters (28.1%), and Doctoral degrees (17.6%). </w:t>
      </w:r>
      <w:commentRangeStart w:id="52"/>
      <w:r>
        <w:rPr>
          <w:rFonts w:ascii="Times New Roman" w:eastAsia="Times New Roman" w:hAnsi="Times New Roman" w:cs="Times New Roman"/>
          <w:sz w:val="24"/>
          <w:szCs w:val="24"/>
        </w:rPr>
        <w:t xml:space="preserve">This level of education was obtained before incarceration for 17.5% of the sample, during incarceration for 14.0% and after incarceration for 68.4%. </w:t>
      </w:r>
      <w:commentRangeEnd w:id="52"/>
      <w:r w:rsidR="00254F79">
        <w:rPr>
          <w:rStyle w:val="CommentReference"/>
        </w:rPr>
        <w:commentReference w:id="52"/>
      </w:r>
      <w:r>
        <w:rPr>
          <w:rFonts w:ascii="Times New Roman" w:eastAsia="Times New Roman" w:hAnsi="Times New Roman" w:cs="Times New Roman"/>
          <w:sz w:val="24"/>
          <w:szCs w:val="24"/>
        </w:rPr>
        <w:t xml:space="preserve">Relationship status at release was calculated and categorized </w:t>
      </w:r>
      <w:commentRangeStart w:id="53"/>
      <w:r>
        <w:rPr>
          <w:rFonts w:ascii="Times New Roman" w:eastAsia="Times New Roman" w:hAnsi="Times New Roman" w:cs="Times New Roman"/>
          <w:sz w:val="24"/>
          <w:szCs w:val="24"/>
        </w:rPr>
        <w:t xml:space="preserve">as single (87.7%), </w:t>
      </w:r>
      <w:commentRangeEnd w:id="53"/>
      <w:r w:rsidR="00254F79">
        <w:rPr>
          <w:rStyle w:val="CommentReference"/>
        </w:rPr>
        <w:commentReference w:id="53"/>
      </w:r>
      <w:r>
        <w:rPr>
          <w:rFonts w:ascii="Times New Roman" w:eastAsia="Times New Roman" w:hAnsi="Times New Roman" w:cs="Times New Roman"/>
          <w:sz w:val="24"/>
          <w:szCs w:val="24"/>
        </w:rPr>
        <w:t>married (5.3%), or in a relationship (7.0%). Household size was calculated (</w:t>
      </w:r>
      <w:r w:rsidRPr="003836EB">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2.7, </w:t>
      </w:r>
      <w:r w:rsidRPr="003836EB">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1.5) and ranged from one to seven. The 2018 total gross household income for participants is included in Table 1 below. </w:t>
      </w:r>
    </w:p>
    <w:p w14:paraId="045C306C" w14:textId="77777777"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1: Selected demographic variables. (</w:t>
      </w:r>
      <w:r w:rsidRPr="00A661AF">
        <w:rPr>
          <w:rFonts w:ascii="Times New Roman" w:eastAsia="Times New Roman" w:hAnsi="Times New Roman" w:cs="Times New Roman"/>
          <w:i/>
          <w:color w:val="000000"/>
          <w:sz w:val="24"/>
          <w:szCs w:val="24"/>
        </w:rPr>
        <w:t>N = 57</w:t>
      </w:r>
      <w:r>
        <w:rPr>
          <w:rFonts w:ascii="Times New Roman" w:eastAsia="Times New Roman" w:hAnsi="Times New Roman" w:cs="Times New Roman"/>
          <w:color w:val="000000"/>
          <w:sz w:val="24"/>
          <w:szCs w:val="24"/>
        </w:rPr>
        <w:t>)</w:t>
      </w:r>
    </w:p>
    <w:tbl>
      <w:tblPr>
        <w:tblW w:w="5145" w:type="dxa"/>
        <w:tblInd w:w="93" w:type="dxa"/>
        <w:tblBorders>
          <w:top w:val="single" w:sz="4" w:space="0" w:color="auto"/>
          <w:bottom w:val="single" w:sz="4" w:space="0" w:color="auto"/>
        </w:tblBorders>
        <w:tblLook w:val="04A0" w:firstRow="1" w:lastRow="0" w:firstColumn="1" w:lastColumn="0" w:noHBand="0" w:noVBand="1"/>
      </w:tblPr>
      <w:tblGrid>
        <w:gridCol w:w="3525"/>
        <w:gridCol w:w="1620"/>
      </w:tblGrid>
      <w:tr w:rsidR="005B6FFE" w:rsidRPr="009B751A" w14:paraId="47FAF306" w14:textId="77777777" w:rsidTr="005B6FFE">
        <w:trPr>
          <w:trHeight w:val="315"/>
        </w:trPr>
        <w:tc>
          <w:tcPr>
            <w:tcW w:w="3525" w:type="dxa"/>
            <w:shd w:val="clear" w:color="auto" w:fill="auto"/>
            <w:noWrap/>
            <w:vAlign w:val="bottom"/>
            <w:hideMark/>
          </w:tcPr>
          <w:p w14:paraId="5FBA58B4"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Variable</w:t>
            </w:r>
          </w:p>
        </w:tc>
        <w:tc>
          <w:tcPr>
            <w:tcW w:w="1620" w:type="dxa"/>
            <w:shd w:val="clear" w:color="auto" w:fill="auto"/>
            <w:noWrap/>
            <w:vAlign w:val="bottom"/>
            <w:hideMark/>
          </w:tcPr>
          <w:p w14:paraId="0AE9D772" w14:textId="77777777"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14:paraId="5F411803" w14:textId="77777777" w:rsidTr="005B6FFE">
        <w:trPr>
          <w:trHeight w:val="315"/>
        </w:trPr>
        <w:tc>
          <w:tcPr>
            <w:tcW w:w="3525" w:type="dxa"/>
            <w:shd w:val="clear" w:color="auto" w:fill="auto"/>
            <w:noWrap/>
            <w:vAlign w:val="bottom"/>
            <w:hideMark/>
          </w:tcPr>
          <w:p w14:paraId="014A1961"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Age (years, </w:t>
            </w:r>
            <w:proofErr w:type="spellStart"/>
            <w:r w:rsidRPr="009B751A">
              <w:rPr>
                <w:rFonts w:ascii="Times New Roman" w:eastAsia="Times New Roman" w:hAnsi="Times New Roman" w:cs="Times New Roman"/>
                <w:color w:val="000000"/>
                <w:sz w:val="24"/>
                <w:szCs w:val="24"/>
              </w:rPr>
              <w:t>mean±SD</w:t>
            </w:r>
            <w:proofErr w:type="spellEnd"/>
            <w:r w:rsidRPr="009B751A">
              <w:rPr>
                <w:rFonts w:ascii="Times New Roman" w:eastAsia="Times New Roman" w:hAnsi="Times New Roman" w:cs="Times New Roman"/>
                <w:color w:val="000000"/>
                <w:sz w:val="24"/>
                <w:szCs w:val="24"/>
              </w:rPr>
              <w:t>)</w:t>
            </w:r>
          </w:p>
        </w:tc>
        <w:tc>
          <w:tcPr>
            <w:tcW w:w="1620" w:type="dxa"/>
            <w:shd w:val="clear" w:color="auto" w:fill="auto"/>
            <w:noWrap/>
            <w:vAlign w:val="bottom"/>
            <w:hideMark/>
          </w:tcPr>
          <w:p w14:paraId="12BC5CCE"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43.6±9.1</w:t>
            </w:r>
          </w:p>
        </w:tc>
      </w:tr>
      <w:tr w:rsidR="005B6FFE" w:rsidRPr="009B751A" w14:paraId="5F8A16DD" w14:textId="77777777" w:rsidTr="005B6FFE">
        <w:trPr>
          <w:trHeight w:val="315"/>
        </w:trPr>
        <w:tc>
          <w:tcPr>
            <w:tcW w:w="3525" w:type="dxa"/>
            <w:shd w:val="clear" w:color="auto" w:fill="auto"/>
            <w:noWrap/>
            <w:vAlign w:val="bottom"/>
            <w:hideMark/>
          </w:tcPr>
          <w:p w14:paraId="5F4313E0"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Race (n [%])</w:t>
            </w:r>
          </w:p>
        </w:tc>
        <w:tc>
          <w:tcPr>
            <w:tcW w:w="1620" w:type="dxa"/>
            <w:shd w:val="clear" w:color="auto" w:fill="auto"/>
            <w:noWrap/>
            <w:vAlign w:val="bottom"/>
            <w:hideMark/>
          </w:tcPr>
          <w:p w14:paraId="2B5E665F" w14:textId="77777777"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14:paraId="7CCBDCDB" w14:textId="77777777" w:rsidTr="005B6FFE">
        <w:trPr>
          <w:trHeight w:val="315"/>
        </w:trPr>
        <w:tc>
          <w:tcPr>
            <w:tcW w:w="3525" w:type="dxa"/>
            <w:shd w:val="clear" w:color="auto" w:fill="auto"/>
            <w:noWrap/>
            <w:vAlign w:val="bottom"/>
            <w:hideMark/>
          </w:tcPr>
          <w:p w14:paraId="4F9BF9A5"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White</w:t>
            </w:r>
          </w:p>
        </w:tc>
        <w:tc>
          <w:tcPr>
            <w:tcW w:w="1620" w:type="dxa"/>
            <w:shd w:val="clear" w:color="auto" w:fill="auto"/>
            <w:noWrap/>
            <w:vAlign w:val="bottom"/>
            <w:hideMark/>
          </w:tcPr>
          <w:p w14:paraId="2DC51538"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34 (59.7)</w:t>
            </w:r>
          </w:p>
        </w:tc>
      </w:tr>
      <w:tr w:rsidR="005B6FFE" w:rsidRPr="009B751A" w14:paraId="4E07791A" w14:textId="77777777" w:rsidTr="005B6FFE">
        <w:trPr>
          <w:trHeight w:val="315"/>
        </w:trPr>
        <w:tc>
          <w:tcPr>
            <w:tcW w:w="3525" w:type="dxa"/>
            <w:shd w:val="clear" w:color="auto" w:fill="auto"/>
            <w:noWrap/>
            <w:vAlign w:val="bottom"/>
            <w:hideMark/>
          </w:tcPr>
          <w:p w14:paraId="33E4C3C2"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Black</w:t>
            </w:r>
          </w:p>
        </w:tc>
        <w:tc>
          <w:tcPr>
            <w:tcW w:w="1620" w:type="dxa"/>
            <w:shd w:val="clear" w:color="auto" w:fill="auto"/>
            <w:noWrap/>
            <w:vAlign w:val="bottom"/>
            <w:hideMark/>
          </w:tcPr>
          <w:p w14:paraId="6A36A93D"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14:paraId="079A966C" w14:textId="77777777" w:rsidTr="005B6FFE">
        <w:trPr>
          <w:trHeight w:val="315"/>
        </w:trPr>
        <w:tc>
          <w:tcPr>
            <w:tcW w:w="3525" w:type="dxa"/>
            <w:shd w:val="clear" w:color="auto" w:fill="auto"/>
            <w:noWrap/>
            <w:vAlign w:val="bottom"/>
            <w:hideMark/>
          </w:tcPr>
          <w:p w14:paraId="0FBDC286"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Other</w:t>
            </w:r>
          </w:p>
        </w:tc>
        <w:tc>
          <w:tcPr>
            <w:tcW w:w="1620" w:type="dxa"/>
            <w:shd w:val="clear" w:color="auto" w:fill="auto"/>
            <w:noWrap/>
            <w:vAlign w:val="bottom"/>
            <w:hideMark/>
          </w:tcPr>
          <w:p w14:paraId="7DDC4D9E"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(17.5)</w:t>
            </w:r>
          </w:p>
        </w:tc>
      </w:tr>
      <w:tr w:rsidR="005B6FFE" w:rsidRPr="009B751A" w14:paraId="7D2B8AB3" w14:textId="77777777" w:rsidTr="005B6FFE">
        <w:trPr>
          <w:trHeight w:val="315"/>
        </w:trPr>
        <w:tc>
          <w:tcPr>
            <w:tcW w:w="3525" w:type="dxa"/>
            <w:shd w:val="clear" w:color="auto" w:fill="auto"/>
            <w:noWrap/>
            <w:vAlign w:val="bottom"/>
            <w:hideMark/>
          </w:tcPr>
          <w:p w14:paraId="50894FA0"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Gender (n [%])</w:t>
            </w:r>
          </w:p>
        </w:tc>
        <w:tc>
          <w:tcPr>
            <w:tcW w:w="1620" w:type="dxa"/>
            <w:shd w:val="clear" w:color="auto" w:fill="auto"/>
            <w:noWrap/>
            <w:vAlign w:val="bottom"/>
            <w:hideMark/>
          </w:tcPr>
          <w:p w14:paraId="3EC09547" w14:textId="77777777"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14:paraId="46308ED4" w14:textId="77777777" w:rsidTr="005B6FFE">
        <w:trPr>
          <w:trHeight w:val="315"/>
        </w:trPr>
        <w:tc>
          <w:tcPr>
            <w:tcW w:w="3525" w:type="dxa"/>
            <w:shd w:val="clear" w:color="auto" w:fill="auto"/>
            <w:noWrap/>
            <w:vAlign w:val="bottom"/>
            <w:hideMark/>
          </w:tcPr>
          <w:p w14:paraId="0A74E0ED"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Female</w:t>
            </w:r>
          </w:p>
        </w:tc>
        <w:tc>
          <w:tcPr>
            <w:tcW w:w="1620" w:type="dxa"/>
            <w:shd w:val="clear" w:color="auto" w:fill="auto"/>
            <w:noWrap/>
            <w:vAlign w:val="bottom"/>
            <w:hideMark/>
          </w:tcPr>
          <w:p w14:paraId="40E5AD27"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26 (45.6)</w:t>
            </w:r>
          </w:p>
        </w:tc>
      </w:tr>
      <w:tr w:rsidR="005B6FFE" w:rsidRPr="009B751A" w14:paraId="74937CFA" w14:textId="77777777" w:rsidTr="005B6FFE">
        <w:trPr>
          <w:trHeight w:val="315"/>
        </w:trPr>
        <w:tc>
          <w:tcPr>
            <w:tcW w:w="3525" w:type="dxa"/>
            <w:shd w:val="clear" w:color="auto" w:fill="auto"/>
            <w:noWrap/>
            <w:vAlign w:val="bottom"/>
            <w:hideMark/>
          </w:tcPr>
          <w:p w14:paraId="4FE436CD"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Male</w:t>
            </w:r>
          </w:p>
        </w:tc>
        <w:tc>
          <w:tcPr>
            <w:tcW w:w="1620" w:type="dxa"/>
            <w:shd w:val="clear" w:color="auto" w:fill="auto"/>
            <w:noWrap/>
            <w:vAlign w:val="bottom"/>
            <w:hideMark/>
          </w:tcPr>
          <w:p w14:paraId="011743DF"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31 (54.4)</w:t>
            </w:r>
          </w:p>
        </w:tc>
      </w:tr>
      <w:tr w:rsidR="005B6FFE" w:rsidRPr="009B751A" w14:paraId="4E692F67" w14:textId="77777777" w:rsidTr="005B6FFE">
        <w:trPr>
          <w:trHeight w:val="315"/>
        </w:trPr>
        <w:tc>
          <w:tcPr>
            <w:tcW w:w="3525" w:type="dxa"/>
            <w:shd w:val="clear" w:color="auto" w:fill="auto"/>
            <w:noWrap/>
            <w:vAlign w:val="bottom"/>
            <w:hideMark/>
          </w:tcPr>
          <w:p w14:paraId="592E8126"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Highest Education (n [%])    </w:t>
            </w:r>
          </w:p>
        </w:tc>
        <w:tc>
          <w:tcPr>
            <w:tcW w:w="1620" w:type="dxa"/>
            <w:shd w:val="clear" w:color="auto" w:fill="auto"/>
            <w:noWrap/>
            <w:vAlign w:val="bottom"/>
            <w:hideMark/>
          </w:tcPr>
          <w:p w14:paraId="681D7D9F" w14:textId="77777777"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14:paraId="147CAFBA" w14:textId="77777777" w:rsidTr="005B6FFE">
        <w:trPr>
          <w:trHeight w:val="315"/>
        </w:trPr>
        <w:tc>
          <w:tcPr>
            <w:tcW w:w="3525" w:type="dxa"/>
            <w:shd w:val="clear" w:color="auto" w:fill="auto"/>
            <w:noWrap/>
            <w:vAlign w:val="bottom"/>
          </w:tcPr>
          <w:p w14:paraId="344C58D0" w14:textId="77777777"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Associates or less</w:t>
            </w:r>
          </w:p>
        </w:tc>
        <w:tc>
          <w:tcPr>
            <w:tcW w:w="1620" w:type="dxa"/>
            <w:shd w:val="clear" w:color="auto" w:fill="auto"/>
            <w:noWrap/>
            <w:vAlign w:val="bottom"/>
          </w:tcPr>
          <w:p w14:paraId="6FF7E798" w14:textId="77777777" w:rsidR="005B6FFE" w:rsidRPr="009B751A" w:rsidRDefault="005B6FFE" w:rsidP="005B6FFE">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(31.6)</w:t>
            </w:r>
          </w:p>
        </w:tc>
      </w:tr>
      <w:tr w:rsidR="005B6FFE" w:rsidRPr="009B751A" w14:paraId="3E903A4D" w14:textId="77777777" w:rsidTr="005B6FFE">
        <w:trPr>
          <w:trHeight w:val="315"/>
        </w:trPr>
        <w:tc>
          <w:tcPr>
            <w:tcW w:w="3525" w:type="dxa"/>
            <w:shd w:val="clear" w:color="auto" w:fill="auto"/>
            <w:noWrap/>
            <w:vAlign w:val="bottom"/>
            <w:hideMark/>
          </w:tcPr>
          <w:p w14:paraId="0E6E2FA4"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Bachelors</w:t>
            </w:r>
          </w:p>
        </w:tc>
        <w:tc>
          <w:tcPr>
            <w:tcW w:w="1620" w:type="dxa"/>
            <w:shd w:val="clear" w:color="auto" w:fill="auto"/>
            <w:noWrap/>
            <w:vAlign w:val="bottom"/>
            <w:hideMark/>
          </w:tcPr>
          <w:p w14:paraId="34265B7B"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14:paraId="388F7224" w14:textId="77777777" w:rsidTr="005B6FFE">
        <w:trPr>
          <w:trHeight w:val="315"/>
        </w:trPr>
        <w:tc>
          <w:tcPr>
            <w:tcW w:w="3525" w:type="dxa"/>
            <w:shd w:val="clear" w:color="auto" w:fill="auto"/>
            <w:noWrap/>
            <w:vAlign w:val="bottom"/>
            <w:hideMark/>
          </w:tcPr>
          <w:p w14:paraId="3E1973CA"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lastRenderedPageBreak/>
              <w:t xml:space="preserve">     Masters</w:t>
            </w:r>
          </w:p>
        </w:tc>
        <w:tc>
          <w:tcPr>
            <w:tcW w:w="1620" w:type="dxa"/>
            <w:shd w:val="clear" w:color="auto" w:fill="auto"/>
            <w:noWrap/>
            <w:vAlign w:val="bottom"/>
            <w:hideMark/>
          </w:tcPr>
          <w:p w14:paraId="717BE1B9"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16 (28.1)</w:t>
            </w:r>
          </w:p>
        </w:tc>
      </w:tr>
      <w:tr w:rsidR="005B6FFE" w:rsidRPr="009B751A" w14:paraId="2A968C07" w14:textId="77777777" w:rsidTr="005B6FFE">
        <w:trPr>
          <w:trHeight w:val="315"/>
        </w:trPr>
        <w:tc>
          <w:tcPr>
            <w:tcW w:w="3525" w:type="dxa"/>
            <w:shd w:val="clear" w:color="auto" w:fill="auto"/>
            <w:noWrap/>
            <w:vAlign w:val="bottom"/>
            <w:hideMark/>
          </w:tcPr>
          <w:p w14:paraId="721A9356"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Doctorate</w:t>
            </w:r>
          </w:p>
        </w:tc>
        <w:tc>
          <w:tcPr>
            <w:tcW w:w="1620" w:type="dxa"/>
            <w:shd w:val="clear" w:color="auto" w:fill="auto"/>
            <w:noWrap/>
            <w:vAlign w:val="bottom"/>
            <w:hideMark/>
          </w:tcPr>
          <w:p w14:paraId="0093364B"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(17.6)</w:t>
            </w:r>
          </w:p>
        </w:tc>
      </w:tr>
      <w:tr w:rsidR="005B6FFE" w:rsidRPr="009B751A" w14:paraId="2417822D" w14:textId="77777777" w:rsidTr="005B6FFE">
        <w:trPr>
          <w:trHeight w:val="315"/>
        </w:trPr>
        <w:tc>
          <w:tcPr>
            <w:tcW w:w="3525" w:type="dxa"/>
            <w:shd w:val="clear" w:color="auto" w:fill="auto"/>
            <w:noWrap/>
            <w:vAlign w:val="bottom"/>
            <w:hideMark/>
          </w:tcPr>
          <w:p w14:paraId="6C86A589"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Income in 2018 (n [%])</w:t>
            </w:r>
          </w:p>
        </w:tc>
        <w:tc>
          <w:tcPr>
            <w:tcW w:w="1620" w:type="dxa"/>
            <w:shd w:val="clear" w:color="auto" w:fill="auto"/>
            <w:noWrap/>
            <w:vAlign w:val="bottom"/>
            <w:hideMark/>
          </w:tcPr>
          <w:p w14:paraId="04895892" w14:textId="77777777"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14:paraId="2A12DE33" w14:textId="77777777" w:rsidTr="005B6FFE">
        <w:trPr>
          <w:trHeight w:val="315"/>
        </w:trPr>
        <w:tc>
          <w:tcPr>
            <w:tcW w:w="3525" w:type="dxa"/>
            <w:shd w:val="clear" w:color="auto" w:fill="auto"/>
            <w:noWrap/>
            <w:vAlign w:val="bottom"/>
            <w:hideMark/>
          </w:tcPr>
          <w:p w14:paraId="34E9C779"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Less than 12,490</w:t>
            </w:r>
          </w:p>
        </w:tc>
        <w:tc>
          <w:tcPr>
            <w:tcW w:w="1620" w:type="dxa"/>
            <w:shd w:val="clear" w:color="auto" w:fill="auto"/>
            <w:noWrap/>
            <w:vAlign w:val="bottom"/>
            <w:hideMark/>
          </w:tcPr>
          <w:p w14:paraId="07963F9B"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13 (23.6)</w:t>
            </w:r>
          </w:p>
        </w:tc>
      </w:tr>
      <w:tr w:rsidR="005B6FFE" w:rsidRPr="009B751A" w14:paraId="2BAF6BD3" w14:textId="77777777" w:rsidTr="005B6FFE">
        <w:trPr>
          <w:trHeight w:val="315"/>
        </w:trPr>
        <w:tc>
          <w:tcPr>
            <w:tcW w:w="3525" w:type="dxa"/>
            <w:shd w:val="clear" w:color="auto" w:fill="auto"/>
            <w:noWrap/>
            <w:vAlign w:val="bottom"/>
            <w:hideMark/>
          </w:tcPr>
          <w:p w14:paraId="30E3098B"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12,490 and 16,910</w:t>
            </w:r>
          </w:p>
        </w:tc>
        <w:tc>
          <w:tcPr>
            <w:tcW w:w="1620" w:type="dxa"/>
            <w:shd w:val="clear" w:color="auto" w:fill="auto"/>
            <w:noWrap/>
            <w:vAlign w:val="bottom"/>
            <w:hideMark/>
          </w:tcPr>
          <w:p w14:paraId="10F1EA1F"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 (1.82)</w:t>
            </w:r>
          </w:p>
        </w:tc>
      </w:tr>
      <w:tr w:rsidR="005B6FFE" w:rsidRPr="009B751A" w14:paraId="453C1786" w14:textId="77777777" w:rsidTr="005B6FFE">
        <w:trPr>
          <w:trHeight w:val="315"/>
        </w:trPr>
        <w:tc>
          <w:tcPr>
            <w:tcW w:w="3525" w:type="dxa"/>
            <w:shd w:val="clear" w:color="auto" w:fill="auto"/>
            <w:noWrap/>
            <w:vAlign w:val="bottom"/>
            <w:hideMark/>
          </w:tcPr>
          <w:p w14:paraId="03C838DA"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16,911 and 21,330</w:t>
            </w:r>
          </w:p>
        </w:tc>
        <w:tc>
          <w:tcPr>
            <w:tcW w:w="1620" w:type="dxa"/>
            <w:shd w:val="clear" w:color="auto" w:fill="auto"/>
            <w:noWrap/>
            <w:vAlign w:val="bottom"/>
            <w:hideMark/>
          </w:tcPr>
          <w:p w14:paraId="3339A357"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14:paraId="485897EB" w14:textId="77777777" w:rsidTr="005B6FFE">
        <w:trPr>
          <w:trHeight w:val="315"/>
        </w:trPr>
        <w:tc>
          <w:tcPr>
            <w:tcW w:w="3525" w:type="dxa"/>
            <w:shd w:val="clear" w:color="auto" w:fill="auto"/>
            <w:noWrap/>
            <w:vAlign w:val="bottom"/>
            <w:hideMark/>
          </w:tcPr>
          <w:p w14:paraId="2D5F3E22"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21,331 and 25,750</w:t>
            </w:r>
          </w:p>
        </w:tc>
        <w:tc>
          <w:tcPr>
            <w:tcW w:w="1620" w:type="dxa"/>
            <w:shd w:val="clear" w:color="auto" w:fill="auto"/>
            <w:noWrap/>
            <w:vAlign w:val="bottom"/>
            <w:hideMark/>
          </w:tcPr>
          <w:p w14:paraId="39DF58A5"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14:paraId="193EF75B" w14:textId="77777777" w:rsidTr="005B6FFE">
        <w:trPr>
          <w:trHeight w:val="315"/>
        </w:trPr>
        <w:tc>
          <w:tcPr>
            <w:tcW w:w="3525" w:type="dxa"/>
            <w:shd w:val="clear" w:color="auto" w:fill="auto"/>
            <w:noWrap/>
            <w:vAlign w:val="bottom"/>
            <w:hideMark/>
          </w:tcPr>
          <w:p w14:paraId="09C8F462"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25,751 and 30,170</w:t>
            </w:r>
          </w:p>
        </w:tc>
        <w:tc>
          <w:tcPr>
            <w:tcW w:w="1620" w:type="dxa"/>
            <w:shd w:val="clear" w:color="auto" w:fill="auto"/>
            <w:noWrap/>
            <w:vAlign w:val="bottom"/>
            <w:hideMark/>
          </w:tcPr>
          <w:p w14:paraId="7D53F730"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14:paraId="6CA19B94" w14:textId="77777777" w:rsidTr="005B6FFE">
        <w:trPr>
          <w:trHeight w:val="315"/>
        </w:trPr>
        <w:tc>
          <w:tcPr>
            <w:tcW w:w="3525" w:type="dxa"/>
            <w:shd w:val="clear" w:color="auto" w:fill="auto"/>
            <w:noWrap/>
            <w:vAlign w:val="bottom"/>
            <w:hideMark/>
          </w:tcPr>
          <w:p w14:paraId="1FA42EE9"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30,171 and 34,590</w:t>
            </w:r>
          </w:p>
        </w:tc>
        <w:tc>
          <w:tcPr>
            <w:tcW w:w="1620" w:type="dxa"/>
            <w:shd w:val="clear" w:color="auto" w:fill="auto"/>
            <w:noWrap/>
            <w:vAlign w:val="bottom"/>
            <w:hideMark/>
          </w:tcPr>
          <w:p w14:paraId="78A853BE"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p>
        </w:tc>
      </w:tr>
      <w:tr w:rsidR="005B6FFE" w:rsidRPr="009B751A" w14:paraId="241E89ED" w14:textId="77777777" w:rsidTr="005B6FFE">
        <w:trPr>
          <w:trHeight w:val="315"/>
        </w:trPr>
        <w:tc>
          <w:tcPr>
            <w:tcW w:w="3525" w:type="dxa"/>
            <w:shd w:val="clear" w:color="auto" w:fill="auto"/>
            <w:noWrap/>
            <w:vAlign w:val="bottom"/>
            <w:hideMark/>
          </w:tcPr>
          <w:p w14:paraId="0EDA6AD7"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34,591 and 50,000</w:t>
            </w:r>
          </w:p>
        </w:tc>
        <w:tc>
          <w:tcPr>
            <w:tcW w:w="1620" w:type="dxa"/>
            <w:shd w:val="clear" w:color="auto" w:fill="auto"/>
            <w:noWrap/>
            <w:vAlign w:val="bottom"/>
            <w:hideMark/>
          </w:tcPr>
          <w:p w14:paraId="6C416723"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8 (14.6)</w:t>
            </w:r>
          </w:p>
        </w:tc>
      </w:tr>
      <w:tr w:rsidR="005B6FFE" w:rsidRPr="009B751A" w14:paraId="0FED5E9D" w14:textId="77777777" w:rsidTr="005B6FFE">
        <w:trPr>
          <w:trHeight w:val="315"/>
        </w:trPr>
        <w:tc>
          <w:tcPr>
            <w:tcW w:w="3525" w:type="dxa"/>
            <w:shd w:val="clear" w:color="auto" w:fill="auto"/>
            <w:noWrap/>
            <w:vAlign w:val="bottom"/>
            <w:hideMark/>
          </w:tcPr>
          <w:p w14:paraId="429E0544"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50,001 and 75,000</w:t>
            </w:r>
          </w:p>
        </w:tc>
        <w:tc>
          <w:tcPr>
            <w:tcW w:w="1620" w:type="dxa"/>
            <w:shd w:val="clear" w:color="auto" w:fill="auto"/>
            <w:noWrap/>
            <w:vAlign w:val="bottom"/>
            <w:hideMark/>
          </w:tcPr>
          <w:p w14:paraId="433CD613"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14:paraId="5C5B0E3D" w14:textId="77777777" w:rsidTr="005B6FFE">
        <w:trPr>
          <w:trHeight w:val="315"/>
        </w:trPr>
        <w:tc>
          <w:tcPr>
            <w:tcW w:w="3525" w:type="dxa"/>
            <w:shd w:val="clear" w:color="auto" w:fill="auto"/>
            <w:noWrap/>
            <w:vAlign w:val="bottom"/>
            <w:hideMark/>
          </w:tcPr>
          <w:p w14:paraId="205359FF"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75,000 and 100,000</w:t>
            </w:r>
          </w:p>
        </w:tc>
        <w:tc>
          <w:tcPr>
            <w:tcW w:w="1620" w:type="dxa"/>
            <w:shd w:val="clear" w:color="auto" w:fill="auto"/>
            <w:noWrap/>
            <w:vAlign w:val="bottom"/>
            <w:hideMark/>
          </w:tcPr>
          <w:p w14:paraId="38B03E84"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14:paraId="46B5C56C" w14:textId="77777777" w:rsidTr="005B6FFE">
        <w:trPr>
          <w:trHeight w:val="315"/>
        </w:trPr>
        <w:tc>
          <w:tcPr>
            <w:tcW w:w="3525" w:type="dxa"/>
            <w:shd w:val="clear" w:color="auto" w:fill="auto"/>
            <w:noWrap/>
            <w:vAlign w:val="bottom"/>
            <w:hideMark/>
          </w:tcPr>
          <w:p w14:paraId="2C3E3485"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100,000 and 150,000</w:t>
            </w:r>
          </w:p>
        </w:tc>
        <w:tc>
          <w:tcPr>
            <w:tcW w:w="1620" w:type="dxa"/>
            <w:shd w:val="clear" w:color="auto" w:fill="auto"/>
            <w:noWrap/>
            <w:vAlign w:val="bottom"/>
            <w:hideMark/>
          </w:tcPr>
          <w:p w14:paraId="69719D8B"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r>
              <w:rPr>
                <w:rFonts w:ascii="Times New Roman" w:eastAsia="Times New Roman" w:hAnsi="Times New Roman" w:cs="Times New Roman"/>
                <w:color w:val="000000"/>
                <w:sz w:val="24"/>
                <w:szCs w:val="24"/>
              </w:rPr>
              <w:t>)</w:t>
            </w:r>
          </w:p>
        </w:tc>
      </w:tr>
      <w:tr w:rsidR="005B6FFE" w:rsidRPr="009B751A" w14:paraId="3EE1E666" w14:textId="77777777" w:rsidTr="005B6FFE">
        <w:trPr>
          <w:trHeight w:val="315"/>
        </w:trPr>
        <w:tc>
          <w:tcPr>
            <w:tcW w:w="3525" w:type="dxa"/>
            <w:shd w:val="clear" w:color="auto" w:fill="auto"/>
            <w:noWrap/>
            <w:vAlign w:val="bottom"/>
            <w:hideMark/>
          </w:tcPr>
          <w:p w14:paraId="4663979A" w14:textId="77777777"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Greater than 150,000</w:t>
            </w:r>
          </w:p>
        </w:tc>
        <w:tc>
          <w:tcPr>
            <w:tcW w:w="1620" w:type="dxa"/>
            <w:shd w:val="clear" w:color="auto" w:fill="auto"/>
            <w:noWrap/>
            <w:vAlign w:val="bottom"/>
            <w:hideMark/>
          </w:tcPr>
          <w:p w14:paraId="75BBC0D7" w14:textId="77777777"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 (3.6)</w:t>
            </w:r>
          </w:p>
        </w:tc>
      </w:tr>
    </w:tbl>
    <w:p w14:paraId="7B50BF47" w14:textId="77777777" w:rsidR="00550EE3" w:rsidRDefault="00550EE3" w:rsidP="00550EE3">
      <w:pPr>
        <w:shd w:val="clear" w:color="auto" w:fill="FFFFFF"/>
        <w:spacing w:line="480" w:lineRule="auto"/>
        <w:rPr>
          <w:rFonts w:ascii="Times New Roman" w:eastAsia="Times New Roman" w:hAnsi="Times New Roman" w:cs="Times New Roman"/>
          <w:b/>
          <w:color w:val="000000"/>
          <w:sz w:val="24"/>
          <w:szCs w:val="24"/>
        </w:rPr>
      </w:pPr>
    </w:p>
    <w:p w14:paraId="63C6FA08" w14:textId="77777777" w:rsidR="00550EE3" w:rsidRPr="00C33BAD" w:rsidRDefault="00550EE3" w:rsidP="00550EE3">
      <w:pPr>
        <w:shd w:val="clear" w:color="auto" w:fill="FFFFFF"/>
        <w:spacing w:line="480" w:lineRule="auto"/>
        <w:rPr>
          <w:rFonts w:ascii="Times New Roman" w:eastAsia="Times New Roman" w:hAnsi="Times New Roman" w:cs="Times New Roman"/>
          <w:b/>
          <w:sz w:val="24"/>
          <w:szCs w:val="24"/>
        </w:rPr>
      </w:pPr>
      <w:commentRangeStart w:id="54"/>
      <w:r w:rsidRPr="00C33BAD">
        <w:rPr>
          <w:rFonts w:ascii="Times New Roman" w:eastAsia="Times New Roman" w:hAnsi="Times New Roman" w:cs="Times New Roman"/>
          <w:b/>
          <w:color w:val="000000"/>
          <w:sz w:val="24"/>
          <w:szCs w:val="24"/>
        </w:rPr>
        <w:t>Alpha Testing </w:t>
      </w:r>
      <w:commentRangeEnd w:id="54"/>
      <w:r w:rsidR="00254F79">
        <w:rPr>
          <w:rStyle w:val="CommentReference"/>
        </w:rPr>
        <w:commentReference w:id="54"/>
      </w:r>
    </w:p>
    <w:p w14:paraId="6372ECD4" w14:textId="77777777"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Multidimensional Scale of Perceived Social Support (MSPSS) is a 12 item seven point Likert scale tool which measures perceptions of social support from three sources: family, friends, and a significant other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&amp; Farley, 1988). An example item is “There is a special person who is around when I am in need.” For this study, the MSPSS was found to be highly reliable (12 items; α = .92). The family subscale (α = .90), friends subscale (α = .96), and significant other subscale (α = .90) were also highly reliable. MSPSS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1.5),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4.1,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2.0), and the significant other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4.8,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Using scale response descriptors as a guide, the mean total scores for each scale and subscale could be considered moderate perceived support.</w:t>
      </w:r>
    </w:p>
    <w:p w14:paraId="4AF47EBF" w14:textId="77777777"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Instrumental Social Support (ISS) scale is a 10 item four point Likert scale tool (</w:t>
      </w: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xml:space="preserve">, 2018) which measures instrumental social support from two sources: family and friends. An example item is “You have someone in your family who would provide help or advice on </w:t>
      </w:r>
      <w:r w:rsidRPr="00361EAD">
        <w:rPr>
          <w:rFonts w:ascii="Times New Roman" w:eastAsia="Times New Roman" w:hAnsi="Times New Roman" w:cs="Times New Roman"/>
          <w:color w:val="000000"/>
          <w:sz w:val="24"/>
          <w:szCs w:val="24"/>
        </w:rPr>
        <w:lastRenderedPageBreak/>
        <w:t>finding a place to live.” For this study, the ISS was found to be highly reliable (10 items; α = .87). Both the family subscale (α = .83) and friends subscale (α = .93) were also highly reliable. ISS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.72),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2.6,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.77) and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.96). Using scale response descriptors as a guide, the mean total scores for the scale and each subscale could be considered moderate perceived instrumental support.</w:t>
      </w:r>
    </w:p>
    <w:p w14:paraId="20AF3749" w14:textId="77777777"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The Adverse Childhood Experiences (ACES) scale is a 10 item y/n questionnaire (Bynum, et. al., 2010;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2007) which measures traumatic events that occur in childhood such as experiencing violence, abuse, and/or neglect. High scores on the ACES have been shown to be highly correlated with a host of long-term negative health outcomes. For this study, the ACES scale was found to be moderately reliable (10 items; α = .68). An ACES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2.3). Preliminary comparison these scores to the mean scores of those in the average population indicate significantly higher scores among the FICGN sample.</w:t>
      </w:r>
    </w:p>
    <w:p w14:paraId="7CE8B373" w14:textId="77777777" w:rsidR="00155C24" w:rsidRDefault="00550EE3" w:rsidP="008D56F2">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The Short Grit Scale (Grit-S) is a</w:t>
      </w:r>
      <w:r w:rsidR="00B6693B">
        <w:rPr>
          <w:rFonts w:ascii="Times New Roman" w:eastAsia="Times New Roman" w:hAnsi="Times New Roman" w:cs="Times New Roman"/>
          <w:color w:val="000000"/>
          <w:sz w:val="24"/>
          <w:szCs w:val="24"/>
        </w:rPr>
        <w:t>n</w:t>
      </w:r>
      <w:r w:rsidRPr="00361EAD">
        <w:rPr>
          <w:rFonts w:ascii="Times New Roman" w:eastAsia="Times New Roman" w:hAnsi="Times New Roman" w:cs="Times New Roman"/>
          <w:color w:val="000000"/>
          <w:sz w:val="24"/>
          <w:szCs w:val="24"/>
        </w:rPr>
        <w:t xml:space="preserve"> 8 item five point tool (Duckworth &amp; Quinn, 2009) that measures an individual’s perseverance and passion for achieving long-term goals. Four items are reverse coded. For this study, the grit scale was found to be highly</w:t>
      </w:r>
      <w:r>
        <w:rPr>
          <w:rFonts w:ascii="Times New Roman" w:eastAsia="Times New Roman" w:hAnsi="Times New Roman" w:cs="Times New Roman"/>
          <w:color w:val="000000"/>
          <w:sz w:val="24"/>
          <w:szCs w:val="24"/>
        </w:rPr>
        <w:t xml:space="preserve"> reliable (8 items; α = .77). A</w:t>
      </w:r>
      <w:r w:rsidRPr="00361EAD">
        <w:rPr>
          <w:rFonts w:ascii="Times New Roman" w:eastAsia="Times New Roman" w:hAnsi="Times New Roman" w:cs="Times New Roman"/>
          <w:color w:val="000000"/>
          <w:sz w:val="24"/>
          <w:szCs w:val="24"/>
        </w:rPr>
        <w:t xml:space="preserve"> grit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3.7,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.67). Using scale response descriptors as a guide, the mean total scores for the scale could be considered a moderate level of grit among participants.</w:t>
      </w:r>
    </w:p>
    <w:p w14:paraId="06392B02" w14:textId="77777777" w:rsidR="00B6693B" w:rsidRPr="00550EE3" w:rsidRDefault="00B6693B" w:rsidP="00B6693B">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Hunger Vital Signs clinical screening tool (Hager et al, 2010) was included to assess food insecurity and was found to be highly reliable for this study (2 items; α = .95). A composite dichotomous variable was created that indicates whether a respondent is food insecure. </w:t>
      </w:r>
    </w:p>
    <w:p w14:paraId="5A339250" w14:textId="77777777"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lastRenderedPageBreak/>
        <w:t>Comparison of means (e.g. T-test(s), ANOVA)</w:t>
      </w:r>
    </w:p>
    <w:p w14:paraId="0780F5CF" w14:textId="77777777" w:rsidR="00F0487E" w:rsidRDefault="00C63E7F" w:rsidP="00C63E7F">
      <w:pPr>
        <w:shd w:val="clear" w:color="auto" w:fill="FFFFFF"/>
        <w:spacing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w:t>
      </w:r>
      <w:r w:rsidRPr="00C63E7F">
        <w:rPr>
          <w:rFonts w:ascii="Times New Roman" w:eastAsia="Times New Roman" w:hAnsi="Times New Roman" w:cs="Times New Roman"/>
          <w:bCs/>
          <w:color w:val="000000"/>
          <w:sz w:val="24"/>
          <w:szCs w:val="24"/>
        </w:rPr>
        <w:t xml:space="preserve"> performed preliminary comparisons of means of Grit scores for groups based on different </w:t>
      </w:r>
      <w:proofErr w:type="spellStart"/>
      <w:r w:rsidRPr="00C63E7F">
        <w:rPr>
          <w:rFonts w:ascii="Times New Roman" w:eastAsia="Times New Roman" w:hAnsi="Times New Roman" w:cs="Times New Roman"/>
          <w:bCs/>
          <w:color w:val="000000"/>
          <w:sz w:val="24"/>
          <w:szCs w:val="24"/>
        </w:rPr>
        <w:t>operationalizations</w:t>
      </w:r>
      <w:proofErr w:type="spellEnd"/>
      <w:r w:rsidRPr="00C63E7F">
        <w:rPr>
          <w:rFonts w:ascii="Times New Roman" w:eastAsia="Times New Roman" w:hAnsi="Times New Roman" w:cs="Times New Roman"/>
          <w:bCs/>
          <w:color w:val="000000"/>
          <w:sz w:val="24"/>
          <w:szCs w:val="24"/>
        </w:rPr>
        <w:t xml:space="preserve"> of succes</w:t>
      </w:r>
      <w:r w:rsidR="00D64779">
        <w:rPr>
          <w:rFonts w:ascii="Times New Roman" w:eastAsia="Times New Roman" w:hAnsi="Times New Roman" w:cs="Times New Roman"/>
          <w:bCs/>
          <w:color w:val="000000"/>
          <w:sz w:val="24"/>
          <w:szCs w:val="24"/>
        </w:rPr>
        <w:t xml:space="preserve">s based on financial measures. </w:t>
      </w:r>
      <w:r w:rsidRPr="00C63E7F">
        <w:rPr>
          <w:rFonts w:ascii="Times New Roman" w:eastAsia="Times New Roman" w:hAnsi="Times New Roman" w:cs="Times New Roman"/>
          <w:bCs/>
          <w:color w:val="000000"/>
          <w:sz w:val="24"/>
          <w:szCs w:val="24"/>
        </w:rPr>
        <w:t>The only statistical</w:t>
      </w:r>
      <w:r w:rsidR="000D2547">
        <w:rPr>
          <w:rFonts w:ascii="Times New Roman" w:eastAsia="Times New Roman" w:hAnsi="Times New Roman" w:cs="Times New Roman"/>
          <w:bCs/>
          <w:color w:val="000000"/>
          <w:sz w:val="24"/>
          <w:szCs w:val="24"/>
        </w:rPr>
        <w:t>ly significant</w:t>
      </w:r>
      <w:r w:rsidRPr="00C63E7F">
        <w:rPr>
          <w:rFonts w:ascii="Times New Roman" w:eastAsia="Times New Roman" w:hAnsi="Times New Roman" w:cs="Times New Roman"/>
          <w:bCs/>
          <w:color w:val="000000"/>
          <w:sz w:val="24"/>
          <w:szCs w:val="24"/>
        </w:rPr>
        <w:t xml:space="preserve"> difference of means was for the </w:t>
      </w:r>
      <w:commentRangeStart w:id="55"/>
      <w:r w:rsidRPr="00C63E7F">
        <w:rPr>
          <w:rFonts w:ascii="Times New Roman" w:eastAsia="Times New Roman" w:hAnsi="Times New Roman" w:cs="Times New Roman"/>
          <w:bCs/>
          <w:color w:val="000000"/>
          <w:sz w:val="24"/>
          <w:szCs w:val="24"/>
        </w:rPr>
        <w:t>`savings` variable (i.e.</w:t>
      </w:r>
      <w:r w:rsidR="000D2547">
        <w:rPr>
          <w:rFonts w:ascii="Times New Roman" w:eastAsia="Times New Roman" w:hAnsi="Times New Roman" w:cs="Times New Roman"/>
          <w:bCs/>
          <w:color w:val="000000"/>
          <w:sz w:val="24"/>
          <w:szCs w:val="24"/>
        </w:rPr>
        <w:t>, whether</w:t>
      </w:r>
      <w:r w:rsidRPr="00C63E7F">
        <w:rPr>
          <w:rFonts w:ascii="Times New Roman" w:eastAsia="Times New Roman" w:hAnsi="Times New Roman" w:cs="Times New Roman"/>
          <w:bCs/>
          <w:color w:val="000000"/>
          <w:sz w:val="24"/>
          <w:szCs w:val="24"/>
        </w:rPr>
        <w:t xml:space="preserve"> a person had enough savings to cover 3 months of expenses), </w:t>
      </w:r>
      <w:commentRangeEnd w:id="55"/>
      <w:r w:rsidR="00254F79">
        <w:rPr>
          <w:rStyle w:val="CommentReference"/>
        </w:rPr>
        <w:commentReference w:id="55"/>
      </w:r>
      <w:r w:rsidRPr="00C63E7F">
        <w:rPr>
          <w:rFonts w:ascii="Times New Roman" w:eastAsia="Times New Roman" w:hAnsi="Times New Roman" w:cs="Times New Roman"/>
          <w:bCs/>
          <w:color w:val="000000"/>
          <w:sz w:val="24"/>
          <w:szCs w:val="24"/>
        </w:rPr>
        <w:t>which was significant at the 0.01 level.</w:t>
      </w:r>
    </w:p>
    <w:p w14:paraId="7962CB81" w14:textId="77777777" w:rsidR="008D56F2" w:rsidRPr="008D56F2" w:rsidRDefault="00355BF0" w:rsidP="008D56F2">
      <w:pPr>
        <w:spacing w:line="480" w:lineRule="auto"/>
        <w:rPr>
          <w:rFonts w:ascii="Times New Roman" w:eastAsia="Calibri" w:hAnsi="Times New Roman" w:cs="Times New Roman"/>
          <w:sz w:val="24"/>
        </w:rPr>
      </w:pPr>
      <w:r>
        <w:rPr>
          <w:rFonts w:ascii="Times New Roman" w:eastAsia="Calibri" w:hAnsi="Times New Roman" w:cs="Times New Roman"/>
          <w:sz w:val="24"/>
        </w:rPr>
        <w:t xml:space="preserve">Table 2. </w:t>
      </w:r>
      <w:r w:rsidR="008D56F2" w:rsidRPr="008D56F2">
        <w:rPr>
          <w:rFonts w:ascii="Times New Roman" w:eastAsia="Calibri" w:hAnsi="Times New Roman" w:cs="Times New Roman"/>
          <w:sz w:val="24"/>
        </w:rPr>
        <w:t>Analysis of Variance of `</w:t>
      </w:r>
      <w:proofErr w:type="spellStart"/>
      <w:r w:rsidR="008D56F2" w:rsidRPr="008D56F2">
        <w:rPr>
          <w:rFonts w:ascii="Times New Roman" w:eastAsia="Calibri" w:hAnsi="Times New Roman" w:cs="Times New Roman"/>
          <w:sz w:val="24"/>
        </w:rPr>
        <w:t>gritScore</w:t>
      </w:r>
      <w:proofErr w:type="spellEnd"/>
      <w:r w:rsidR="008D56F2" w:rsidRPr="008D56F2">
        <w:rPr>
          <w:rFonts w:ascii="Times New Roman" w:eastAsia="Calibri" w:hAnsi="Times New Roman" w:cs="Times New Roman"/>
          <w:sz w:val="24"/>
        </w:rPr>
        <w:t xml:space="preserve">` by `savings` groups </w:t>
      </w:r>
    </w:p>
    <w:tbl>
      <w:tblPr>
        <w:tblStyle w:val="TableGrid"/>
        <w:tblW w:w="0" w:type="auto"/>
        <w:tblLook w:val="04A0" w:firstRow="1" w:lastRow="0" w:firstColumn="1" w:lastColumn="0" w:noHBand="0" w:noVBand="1"/>
      </w:tblPr>
      <w:tblGrid>
        <w:gridCol w:w="1332"/>
        <w:gridCol w:w="1332"/>
        <w:gridCol w:w="1332"/>
        <w:gridCol w:w="1332"/>
      </w:tblGrid>
      <w:tr w:rsidR="008D56F2" w:rsidRPr="008D56F2" w14:paraId="2DCAD9A4" w14:textId="77777777" w:rsidTr="00D82345">
        <w:tc>
          <w:tcPr>
            <w:tcW w:w="1332" w:type="dxa"/>
          </w:tcPr>
          <w:p w14:paraId="5E2614BD"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`savings`</w:t>
            </w:r>
          </w:p>
        </w:tc>
        <w:tc>
          <w:tcPr>
            <w:tcW w:w="1332" w:type="dxa"/>
          </w:tcPr>
          <w:p w14:paraId="75F680A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Count</w:t>
            </w:r>
          </w:p>
        </w:tc>
        <w:tc>
          <w:tcPr>
            <w:tcW w:w="1332" w:type="dxa"/>
          </w:tcPr>
          <w:p w14:paraId="0CB3943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Mean</w:t>
            </w:r>
          </w:p>
        </w:tc>
        <w:tc>
          <w:tcPr>
            <w:tcW w:w="1332" w:type="dxa"/>
          </w:tcPr>
          <w:p w14:paraId="604AB9E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SD</w:t>
            </w:r>
          </w:p>
        </w:tc>
      </w:tr>
      <w:tr w:rsidR="008D56F2" w:rsidRPr="008D56F2" w14:paraId="2DFEE991" w14:textId="77777777" w:rsidTr="00D82345">
        <w:tc>
          <w:tcPr>
            <w:tcW w:w="1332" w:type="dxa"/>
          </w:tcPr>
          <w:p w14:paraId="5A0C32AE"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r w:rsidR="00D82345">
              <w:rPr>
                <w:rFonts w:ascii="Calibri" w:eastAsia="Calibri" w:hAnsi="Calibri" w:cs="Times New Roman"/>
              </w:rPr>
              <w:t>–</w:t>
            </w:r>
            <w:r w:rsidRPr="008D56F2">
              <w:rPr>
                <w:rFonts w:ascii="Calibri" w:eastAsia="Calibri" w:hAnsi="Calibri" w:cs="Times New Roman"/>
              </w:rPr>
              <w:t xml:space="preserve"> Yes</w:t>
            </w:r>
          </w:p>
        </w:tc>
        <w:tc>
          <w:tcPr>
            <w:tcW w:w="1332" w:type="dxa"/>
          </w:tcPr>
          <w:p w14:paraId="21012FB4"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15</w:t>
            </w:r>
          </w:p>
        </w:tc>
        <w:tc>
          <w:tcPr>
            <w:tcW w:w="1332" w:type="dxa"/>
          </w:tcPr>
          <w:p w14:paraId="458FD4D9"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4.18</w:t>
            </w:r>
          </w:p>
        </w:tc>
        <w:tc>
          <w:tcPr>
            <w:tcW w:w="1332" w:type="dxa"/>
          </w:tcPr>
          <w:p w14:paraId="39E5551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0.551</w:t>
            </w:r>
          </w:p>
        </w:tc>
      </w:tr>
      <w:tr w:rsidR="008D56F2" w:rsidRPr="008D56F2" w14:paraId="01158F17" w14:textId="77777777" w:rsidTr="00D82345">
        <w:tc>
          <w:tcPr>
            <w:tcW w:w="1332" w:type="dxa"/>
          </w:tcPr>
          <w:p w14:paraId="275323B6"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 No </w:t>
            </w:r>
          </w:p>
        </w:tc>
        <w:tc>
          <w:tcPr>
            <w:tcW w:w="1332" w:type="dxa"/>
          </w:tcPr>
          <w:p w14:paraId="3B8DD442"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40</w:t>
            </w:r>
          </w:p>
        </w:tc>
        <w:tc>
          <w:tcPr>
            <w:tcW w:w="1332" w:type="dxa"/>
          </w:tcPr>
          <w:p w14:paraId="4B14CB55"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3.56</w:t>
            </w:r>
          </w:p>
        </w:tc>
        <w:tc>
          <w:tcPr>
            <w:tcW w:w="1332" w:type="dxa"/>
          </w:tcPr>
          <w:p w14:paraId="77C9502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0.648</w:t>
            </w:r>
          </w:p>
        </w:tc>
      </w:tr>
    </w:tbl>
    <w:p w14:paraId="331F166F" w14:textId="77777777"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D56F2" w:rsidRPr="008D56F2" w14:paraId="2421BA04" w14:textId="77777777" w:rsidTr="003363A1">
        <w:tc>
          <w:tcPr>
            <w:tcW w:w="1335" w:type="dxa"/>
          </w:tcPr>
          <w:p w14:paraId="4AAC7931" w14:textId="77777777" w:rsidR="008D56F2" w:rsidRPr="008D56F2" w:rsidRDefault="008D56F2" w:rsidP="008D56F2">
            <w:pPr>
              <w:rPr>
                <w:rFonts w:ascii="Calibri" w:eastAsia="Calibri" w:hAnsi="Calibri" w:cs="Times New Roman"/>
              </w:rPr>
            </w:pPr>
          </w:p>
        </w:tc>
        <w:tc>
          <w:tcPr>
            <w:tcW w:w="1335" w:type="dxa"/>
          </w:tcPr>
          <w:p w14:paraId="55B21C1D"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DF</w:t>
            </w:r>
          </w:p>
        </w:tc>
        <w:tc>
          <w:tcPr>
            <w:tcW w:w="1336" w:type="dxa"/>
          </w:tcPr>
          <w:p w14:paraId="2CED5576"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 xml:space="preserve">Sum </w:t>
            </w:r>
            <w:proofErr w:type="spellStart"/>
            <w:r w:rsidRPr="008D56F2">
              <w:rPr>
                <w:rFonts w:ascii="Calibri" w:eastAsia="Calibri" w:hAnsi="Calibri" w:cs="Times New Roman"/>
              </w:rPr>
              <w:t>Sq</w:t>
            </w:r>
            <w:proofErr w:type="spellEnd"/>
          </w:p>
        </w:tc>
        <w:tc>
          <w:tcPr>
            <w:tcW w:w="1336" w:type="dxa"/>
          </w:tcPr>
          <w:p w14:paraId="27F449F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 xml:space="preserve">Mean </w:t>
            </w:r>
            <w:proofErr w:type="spellStart"/>
            <w:r w:rsidRPr="008D56F2">
              <w:rPr>
                <w:rFonts w:ascii="Calibri" w:eastAsia="Calibri" w:hAnsi="Calibri" w:cs="Times New Roman"/>
              </w:rPr>
              <w:t>Sq</w:t>
            </w:r>
            <w:proofErr w:type="spellEnd"/>
          </w:p>
        </w:tc>
        <w:tc>
          <w:tcPr>
            <w:tcW w:w="1336" w:type="dxa"/>
          </w:tcPr>
          <w:p w14:paraId="61C54D42"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F-value</w:t>
            </w:r>
          </w:p>
        </w:tc>
        <w:tc>
          <w:tcPr>
            <w:tcW w:w="1336" w:type="dxa"/>
          </w:tcPr>
          <w:p w14:paraId="6931CB5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P-value</w:t>
            </w:r>
          </w:p>
        </w:tc>
        <w:tc>
          <w:tcPr>
            <w:tcW w:w="1336" w:type="dxa"/>
          </w:tcPr>
          <w:p w14:paraId="3652DE2A" w14:textId="77777777" w:rsidR="008D56F2" w:rsidRPr="008D56F2" w:rsidRDefault="008D56F2" w:rsidP="008D56F2">
            <w:pPr>
              <w:rPr>
                <w:rFonts w:ascii="Calibri" w:eastAsia="Calibri" w:hAnsi="Calibri" w:cs="Times New Roman"/>
              </w:rPr>
            </w:pPr>
          </w:p>
        </w:tc>
      </w:tr>
      <w:tr w:rsidR="008D56F2" w:rsidRPr="008D56F2" w14:paraId="1A9CED3F" w14:textId="77777777" w:rsidTr="003363A1">
        <w:tc>
          <w:tcPr>
            <w:tcW w:w="1335" w:type="dxa"/>
          </w:tcPr>
          <w:p w14:paraId="3CE9ED3E"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`savings`</w:t>
            </w:r>
          </w:p>
        </w:tc>
        <w:tc>
          <w:tcPr>
            <w:tcW w:w="1335" w:type="dxa"/>
          </w:tcPr>
          <w:p w14:paraId="753F296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w:t>
            </w:r>
          </w:p>
        </w:tc>
        <w:tc>
          <w:tcPr>
            <w:tcW w:w="1336" w:type="dxa"/>
          </w:tcPr>
          <w:p w14:paraId="13254CD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4.122</w:t>
            </w:r>
          </w:p>
        </w:tc>
        <w:tc>
          <w:tcPr>
            <w:tcW w:w="1336" w:type="dxa"/>
          </w:tcPr>
          <w:p w14:paraId="19025CFB"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4.122</w:t>
            </w:r>
          </w:p>
        </w:tc>
        <w:tc>
          <w:tcPr>
            <w:tcW w:w="1336" w:type="dxa"/>
          </w:tcPr>
          <w:p w14:paraId="0AB5C07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10.63</w:t>
            </w:r>
          </w:p>
        </w:tc>
        <w:tc>
          <w:tcPr>
            <w:tcW w:w="1336" w:type="dxa"/>
          </w:tcPr>
          <w:p w14:paraId="79A60A7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0.00198</w:t>
            </w:r>
          </w:p>
        </w:tc>
        <w:tc>
          <w:tcPr>
            <w:tcW w:w="1336" w:type="dxa"/>
          </w:tcPr>
          <w:p w14:paraId="71EC8AFD"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w:t>
            </w:r>
          </w:p>
        </w:tc>
      </w:tr>
      <w:tr w:rsidR="008D56F2" w:rsidRPr="008D56F2" w14:paraId="7BB072B1" w14:textId="77777777" w:rsidTr="003363A1">
        <w:tc>
          <w:tcPr>
            <w:tcW w:w="1335" w:type="dxa"/>
          </w:tcPr>
          <w:p w14:paraId="11463B91"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residuals</w:t>
            </w:r>
          </w:p>
        </w:tc>
        <w:tc>
          <w:tcPr>
            <w:tcW w:w="1335" w:type="dxa"/>
          </w:tcPr>
          <w:p w14:paraId="4E67ED8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51</w:t>
            </w:r>
          </w:p>
        </w:tc>
        <w:tc>
          <w:tcPr>
            <w:tcW w:w="1336" w:type="dxa"/>
          </w:tcPr>
          <w:p w14:paraId="04117685"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19.766</w:t>
            </w:r>
          </w:p>
        </w:tc>
        <w:tc>
          <w:tcPr>
            <w:tcW w:w="1336" w:type="dxa"/>
          </w:tcPr>
          <w:p w14:paraId="2CFC918D"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0.388</w:t>
            </w:r>
          </w:p>
        </w:tc>
        <w:tc>
          <w:tcPr>
            <w:tcW w:w="1336" w:type="dxa"/>
          </w:tcPr>
          <w:p w14:paraId="7068A1C4" w14:textId="77777777" w:rsidR="008D56F2" w:rsidRPr="008D56F2" w:rsidRDefault="008D56F2" w:rsidP="008D56F2">
            <w:pPr>
              <w:jc w:val="right"/>
              <w:rPr>
                <w:rFonts w:ascii="Calibri" w:eastAsia="Calibri" w:hAnsi="Calibri" w:cs="Times New Roman"/>
              </w:rPr>
            </w:pPr>
          </w:p>
        </w:tc>
        <w:tc>
          <w:tcPr>
            <w:tcW w:w="1336" w:type="dxa"/>
          </w:tcPr>
          <w:p w14:paraId="7912CA58" w14:textId="77777777" w:rsidR="008D56F2" w:rsidRPr="008D56F2" w:rsidRDefault="008D56F2" w:rsidP="008D56F2">
            <w:pPr>
              <w:jc w:val="right"/>
              <w:rPr>
                <w:rFonts w:ascii="Calibri" w:eastAsia="Calibri" w:hAnsi="Calibri" w:cs="Times New Roman"/>
              </w:rPr>
            </w:pPr>
          </w:p>
        </w:tc>
        <w:tc>
          <w:tcPr>
            <w:tcW w:w="1336" w:type="dxa"/>
          </w:tcPr>
          <w:p w14:paraId="60E992C5" w14:textId="77777777" w:rsidR="008D56F2" w:rsidRPr="008D56F2" w:rsidRDefault="008D56F2" w:rsidP="008D56F2">
            <w:pPr>
              <w:rPr>
                <w:rFonts w:ascii="Calibri" w:eastAsia="Calibri" w:hAnsi="Calibri" w:cs="Times New Roman"/>
              </w:rPr>
            </w:pPr>
          </w:p>
        </w:tc>
      </w:tr>
    </w:tbl>
    <w:p w14:paraId="3B2CFC6B"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Significance codes </w:t>
      </w:r>
      <w:r w:rsidRPr="008D56F2">
        <w:rPr>
          <w:rFonts w:ascii="Calibri" w:eastAsia="Calibri" w:hAnsi="Calibri" w:cs="Times New Roman"/>
        </w:rPr>
        <w:tab/>
        <w:t>*** 0.001     ** 0.01     * 0.05     ~ 0.1</w:t>
      </w:r>
    </w:p>
    <w:p w14:paraId="47DC621F"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observations deleted due to </w:t>
      </w:r>
      <w:proofErr w:type="spellStart"/>
      <w:r w:rsidRPr="008D56F2">
        <w:rPr>
          <w:rFonts w:ascii="Calibri" w:eastAsia="Calibri" w:hAnsi="Calibri" w:cs="Times New Roman"/>
        </w:rPr>
        <w:t>missingness</w:t>
      </w:r>
      <w:proofErr w:type="spellEnd"/>
    </w:p>
    <w:p w14:paraId="6CAD2383" w14:textId="77777777" w:rsidR="00D64779" w:rsidRDefault="00D64779" w:rsidP="005B6FFE">
      <w:pPr>
        <w:shd w:val="clear" w:color="auto" w:fill="FFFFFF"/>
        <w:spacing w:line="480" w:lineRule="auto"/>
        <w:rPr>
          <w:rFonts w:ascii="Times New Roman" w:eastAsia="Times New Roman" w:hAnsi="Times New Roman" w:cs="Times New Roman"/>
          <w:b/>
          <w:bCs/>
          <w:color w:val="000000"/>
          <w:sz w:val="24"/>
          <w:szCs w:val="24"/>
        </w:rPr>
      </w:pPr>
    </w:p>
    <w:p w14:paraId="49385A24" w14:textId="77777777" w:rsidR="00B6693B" w:rsidRDefault="00B6693B" w:rsidP="00B6693B">
      <w:pPr>
        <w:shd w:val="clear" w:color="auto" w:fill="FFFFFF"/>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Goodness of Fit </w:t>
      </w:r>
    </w:p>
    <w:p w14:paraId="11E6F32B" w14:textId="77777777" w:rsidR="00B6693B" w:rsidRPr="00B6693B" w:rsidRDefault="00B6693B" w:rsidP="005B6FFE">
      <w:pPr>
        <w:shd w:val="clear" w:color="auto" w:fill="FFFFFF"/>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Pr="00430C20">
        <w:rPr>
          <w:rFonts w:ascii="Times New Roman" w:eastAsia="Times New Roman" w:hAnsi="Times New Roman" w:cs="Times New Roman"/>
          <w:color w:val="000000"/>
          <w:sz w:val="24"/>
          <w:szCs w:val="24"/>
        </w:rPr>
        <w:t xml:space="preserve">Chi-square tests for </w:t>
      </w:r>
      <w:proofErr w:type="spellStart"/>
      <w:r w:rsidRPr="00430C20">
        <w:rPr>
          <w:rFonts w:ascii="Times New Roman" w:eastAsia="Times New Roman" w:hAnsi="Times New Roman" w:cs="Times New Roman"/>
          <w:color w:val="000000"/>
          <w:sz w:val="24"/>
          <w:szCs w:val="24"/>
        </w:rPr>
        <w:t>indepdendence</w:t>
      </w:r>
      <w:proofErr w:type="spellEnd"/>
      <w:r w:rsidRPr="00430C20">
        <w:rPr>
          <w:rFonts w:ascii="Times New Roman" w:eastAsia="Times New Roman" w:hAnsi="Times New Roman" w:cs="Times New Roman"/>
          <w:color w:val="000000"/>
          <w:sz w:val="24"/>
          <w:szCs w:val="24"/>
        </w:rPr>
        <w:t xml:space="preserve"> were conducted for a number of categorical variables to determine how likely the observed distributions are due to chance. Notably, there</w:t>
      </w:r>
      <w:r>
        <w:rPr>
          <w:rFonts w:ascii="Times New Roman" w:eastAsia="Times New Roman" w:hAnsi="Times New Roman" w:cs="Times New Roman"/>
          <w:color w:val="000000"/>
          <w:sz w:val="24"/>
          <w:szCs w:val="24"/>
        </w:rPr>
        <w:t xml:space="preserve"> was a statistically significant</w:t>
      </w:r>
      <w:r w:rsidRPr="00430C20">
        <w:rPr>
          <w:rFonts w:ascii="Times New Roman" w:eastAsia="Times New Roman" w:hAnsi="Times New Roman" w:cs="Times New Roman"/>
          <w:color w:val="000000"/>
          <w:sz w:val="24"/>
          <w:szCs w:val="24"/>
        </w:rPr>
        <w:t xml:space="preserve"> relationship between Food Insecurity and participation in the Supplemental </w:t>
      </w:r>
      <w:proofErr w:type="spellStart"/>
      <w:r w:rsidRPr="00430C20">
        <w:rPr>
          <w:rFonts w:ascii="Times New Roman" w:eastAsia="Times New Roman" w:hAnsi="Times New Roman" w:cs="Times New Roman"/>
          <w:color w:val="000000"/>
          <w:sz w:val="24"/>
          <w:szCs w:val="24"/>
        </w:rPr>
        <w:t>Nutritition</w:t>
      </w:r>
      <w:proofErr w:type="spellEnd"/>
      <w:r w:rsidRPr="00430C20">
        <w:rPr>
          <w:rFonts w:ascii="Times New Roman" w:eastAsia="Times New Roman" w:hAnsi="Times New Roman" w:cs="Times New Roman"/>
          <w:color w:val="000000"/>
          <w:sz w:val="24"/>
          <w:szCs w:val="24"/>
        </w:rPr>
        <w:t xml:space="preserve"> Assistance Program (SNAP) (12.73, 0.00).  </w:t>
      </w:r>
    </w:p>
    <w:p w14:paraId="640B7529" w14:textId="77777777"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t>Correlational analysis</w:t>
      </w:r>
    </w:p>
    <w:p w14:paraId="269A9D1B" w14:textId="77777777" w:rsidR="00F0487E" w:rsidRDefault="00155C24" w:rsidP="00155C24">
      <w:pPr>
        <w:shd w:val="clear" w:color="auto" w:fill="FFFFFF"/>
        <w:spacing w:line="480" w:lineRule="auto"/>
        <w:ind w:firstLine="720"/>
        <w:rPr>
          <w:rFonts w:ascii="Times New Roman" w:eastAsia="Times New Roman" w:hAnsi="Times New Roman" w:cs="Times New Roman"/>
          <w:bCs/>
          <w:color w:val="000000"/>
          <w:sz w:val="24"/>
          <w:szCs w:val="24"/>
        </w:rPr>
      </w:pPr>
      <w:r w:rsidRPr="00155C24">
        <w:rPr>
          <w:rFonts w:ascii="Times New Roman" w:eastAsia="Times New Roman" w:hAnsi="Times New Roman" w:cs="Times New Roman"/>
          <w:bCs/>
          <w:color w:val="000000"/>
          <w:sz w:val="24"/>
          <w:szCs w:val="24"/>
        </w:rPr>
        <w:t xml:space="preserve">The preliminary correlational analysis produced a few interesting results.  There was a moderate </w:t>
      </w:r>
      <w:commentRangeStart w:id="56"/>
      <w:r w:rsidRPr="00155C24">
        <w:rPr>
          <w:rFonts w:ascii="Times New Roman" w:eastAsia="Times New Roman" w:hAnsi="Times New Roman" w:cs="Times New Roman"/>
          <w:bCs/>
          <w:color w:val="000000"/>
          <w:sz w:val="24"/>
          <w:szCs w:val="24"/>
        </w:rPr>
        <w:t>negative correlation betwe</w:t>
      </w:r>
      <w:r>
        <w:rPr>
          <w:rFonts w:ascii="Times New Roman" w:eastAsia="Times New Roman" w:hAnsi="Times New Roman" w:cs="Times New Roman"/>
          <w:bCs/>
          <w:color w:val="000000"/>
          <w:sz w:val="24"/>
          <w:szCs w:val="24"/>
        </w:rPr>
        <w:t>en Grit Score and whether the</w:t>
      </w:r>
      <w:r w:rsidRPr="00155C24">
        <w:rPr>
          <w:rFonts w:ascii="Times New Roman" w:eastAsia="Times New Roman" w:hAnsi="Times New Roman" w:cs="Times New Roman"/>
          <w:bCs/>
          <w:color w:val="000000"/>
          <w:sz w:val="24"/>
          <w:szCs w:val="24"/>
        </w:rPr>
        <w:t xml:space="preserve"> respondents had enough savings to cover 3 months of expenses (i.e., `savings` variable).  </w:t>
      </w:r>
      <w:commentRangeEnd w:id="56"/>
      <w:r w:rsidR="00254F79">
        <w:rPr>
          <w:rStyle w:val="CommentReference"/>
        </w:rPr>
        <w:commentReference w:id="56"/>
      </w:r>
      <w:r w:rsidRPr="00155C24">
        <w:rPr>
          <w:rFonts w:ascii="Times New Roman" w:eastAsia="Times New Roman" w:hAnsi="Times New Roman" w:cs="Times New Roman"/>
          <w:bCs/>
          <w:color w:val="000000"/>
          <w:sz w:val="24"/>
          <w:szCs w:val="24"/>
        </w:rPr>
        <w:t>There were very low correlations among Grit score, ACE score, and MSPSS score.  There was a low to moderate correlation between Grit score and use of social programs</w:t>
      </w:r>
      <w:r w:rsidR="00355BF0">
        <w:rPr>
          <w:rFonts w:ascii="Times New Roman" w:eastAsia="Times New Roman" w:hAnsi="Times New Roman" w:cs="Times New Roman"/>
          <w:bCs/>
          <w:color w:val="000000"/>
          <w:sz w:val="24"/>
          <w:szCs w:val="24"/>
        </w:rPr>
        <w:t xml:space="preserve"> (Table 3</w:t>
      </w:r>
      <w:r>
        <w:rPr>
          <w:rFonts w:ascii="Times New Roman" w:eastAsia="Times New Roman" w:hAnsi="Times New Roman" w:cs="Times New Roman"/>
          <w:bCs/>
          <w:color w:val="000000"/>
          <w:sz w:val="24"/>
          <w:szCs w:val="24"/>
        </w:rPr>
        <w:t>)</w:t>
      </w:r>
      <w:r w:rsidRPr="00155C24">
        <w:rPr>
          <w:rFonts w:ascii="Times New Roman" w:eastAsia="Times New Roman" w:hAnsi="Times New Roman" w:cs="Times New Roman"/>
          <w:bCs/>
          <w:color w:val="000000"/>
          <w:sz w:val="24"/>
          <w:szCs w:val="24"/>
        </w:rPr>
        <w:t>.</w:t>
      </w:r>
    </w:p>
    <w:p w14:paraId="1489EE47" w14:textId="77777777" w:rsidR="008D56F2" w:rsidRPr="008D56F2" w:rsidRDefault="00355BF0" w:rsidP="008D56F2">
      <w:pPr>
        <w:spacing w:line="480" w:lineRule="auto"/>
        <w:rPr>
          <w:rFonts w:ascii="Times New Roman" w:eastAsia="Calibri" w:hAnsi="Times New Roman" w:cs="Times New Roman"/>
          <w:sz w:val="24"/>
        </w:rPr>
      </w:pPr>
      <w:r>
        <w:rPr>
          <w:rFonts w:ascii="Times New Roman" w:eastAsia="Calibri" w:hAnsi="Times New Roman" w:cs="Times New Roman"/>
          <w:sz w:val="24"/>
        </w:rPr>
        <w:t xml:space="preserve">Table 3. </w:t>
      </w:r>
      <w:r w:rsidR="008D56F2" w:rsidRPr="008D56F2">
        <w:rPr>
          <w:rFonts w:ascii="Times New Roman" w:eastAsia="Calibri" w:hAnsi="Times New Roman" w:cs="Times New Roman"/>
          <w:sz w:val="24"/>
        </w:rPr>
        <w:t>Correlation Table</w:t>
      </w:r>
    </w:p>
    <w:tbl>
      <w:tblPr>
        <w:tblStyle w:val="TableGrid"/>
        <w:tblW w:w="0" w:type="auto"/>
        <w:tblLook w:val="04A0" w:firstRow="1" w:lastRow="0" w:firstColumn="1" w:lastColumn="0" w:noHBand="0" w:noVBand="1"/>
      </w:tblPr>
      <w:tblGrid>
        <w:gridCol w:w="2259"/>
        <w:gridCol w:w="1772"/>
        <w:gridCol w:w="1773"/>
        <w:gridCol w:w="1773"/>
        <w:gridCol w:w="1773"/>
      </w:tblGrid>
      <w:tr w:rsidR="008D56F2" w:rsidRPr="008D56F2" w14:paraId="0A4EDFBA" w14:textId="77777777" w:rsidTr="003363A1">
        <w:tc>
          <w:tcPr>
            <w:tcW w:w="1870" w:type="dxa"/>
          </w:tcPr>
          <w:p w14:paraId="0A86C8A0" w14:textId="77777777" w:rsidR="008D56F2" w:rsidRPr="008D56F2" w:rsidRDefault="008D56F2" w:rsidP="008D56F2">
            <w:pPr>
              <w:rPr>
                <w:rFonts w:ascii="Calibri" w:eastAsia="Calibri" w:hAnsi="Calibri" w:cs="Times New Roman"/>
              </w:rPr>
            </w:pPr>
          </w:p>
        </w:tc>
        <w:tc>
          <w:tcPr>
            <w:tcW w:w="1870" w:type="dxa"/>
          </w:tcPr>
          <w:p w14:paraId="6FCB69C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w:t>
            </w:r>
          </w:p>
        </w:tc>
        <w:tc>
          <w:tcPr>
            <w:tcW w:w="1870" w:type="dxa"/>
          </w:tcPr>
          <w:p w14:paraId="69A503D4"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2</w:t>
            </w:r>
          </w:p>
        </w:tc>
        <w:tc>
          <w:tcPr>
            <w:tcW w:w="1870" w:type="dxa"/>
          </w:tcPr>
          <w:p w14:paraId="7A90B973"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3</w:t>
            </w:r>
          </w:p>
        </w:tc>
        <w:tc>
          <w:tcPr>
            <w:tcW w:w="1870" w:type="dxa"/>
          </w:tcPr>
          <w:p w14:paraId="1D275E06"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w:t>
            </w:r>
          </w:p>
        </w:tc>
      </w:tr>
      <w:tr w:rsidR="008D56F2" w:rsidRPr="008D56F2" w14:paraId="623581C2" w14:textId="77777777" w:rsidTr="003363A1">
        <w:tc>
          <w:tcPr>
            <w:tcW w:w="1870" w:type="dxa"/>
          </w:tcPr>
          <w:p w14:paraId="0EE9AA5B"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870" w:type="dxa"/>
          </w:tcPr>
          <w:p w14:paraId="353918F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14:paraId="6A8050AA"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0.90578130</w:t>
            </w:r>
          </w:p>
        </w:tc>
        <w:tc>
          <w:tcPr>
            <w:tcW w:w="1870" w:type="dxa"/>
          </w:tcPr>
          <w:p w14:paraId="57A370C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0.40586231</w:t>
            </w:r>
          </w:p>
        </w:tc>
        <w:tc>
          <w:tcPr>
            <w:tcW w:w="1870" w:type="dxa"/>
          </w:tcPr>
          <w:p w14:paraId="342A9F7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-0.17256374</w:t>
            </w:r>
          </w:p>
        </w:tc>
      </w:tr>
      <w:tr w:rsidR="008D56F2" w:rsidRPr="008D56F2" w14:paraId="4EE47C10" w14:textId="77777777" w:rsidTr="003363A1">
        <w:tc>
          <w:tcPr>
            <w:tcW w:w="1870" w:type="dxa"/>
          </w:tcPr>
          <w:p w14:paraId="39BFD947"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870" w:type="dxa"/>
          </w:tcPr>
          <w:p w14:paraId="0FFF3E8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0.90578130</w:t>
            </w:r>
          </w:p>
        </w:tc>
        <w:tc>
          <w:tcPr>
            <w:tcW w:w="1870" w:type="dxa"/>
          </w:tcPr>
          <w:p w14:paraId="4E0F852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14:paraId="44752D5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0.24798815</w:t>
            </w:r>
          </w:p>
        </w:tc>
        <w:tc>
          <w:tcPr>
            <w:tcW w:w="1870" w:type="dxa"/>
          </w:tcPr>
          <w:p w14:paraId="5E5A726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-0.10726547</w:t>
            </w:r>
          </w:p>
        </w:tc>
      </w:tr>
      <w:tr w:rsidR="008D56F2" w:rsidRPr="008D56F2" w14:paraId="1C3AC7A3" w14:textId="77777777" w:rsidTr="003363A1">
        <w:tc>
          <w:tcPr>
            <w:tcW w:w="1870" w:type="dxa"/>
          </w:tcPr>
          <w:p w14:paraId="2E78620E"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870" w:type="dxa"/>
          </w:tcPr>
          <w:p w14:paraId="5B5690A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0.40586231</w:t>
            </w:r>
          </w:p>
        </w:tc>
        <w:tc>
          <w:tcPr>
            <w:tcW w:w="1870" w:type="dxa"/>
          </w:tcPr>
          <w:p w14:paraId="22F8EB4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0.24798815</w:t>
            </w:r>
          </w:p>
        </w:tc>
        <w:tc>
          <w:tcPr>
            <w:tcW w:w="1870" w:type="dxa"/>
          </w:tcPr>
          <w:p w14:paraId="4267DA7D"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14:paraId="2535CE5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-0.46516980</w:t>
            </w:r>
          </w:p>
        </w:tc>
      </w:tr>
      <w:tr w:rsidR="008D56F2" w:rsidRPr="008D56F2" w14:paraId="3AA7715A" w14:textId="77777777" w:rsidTr="003363A1">
        <w:tc>
          <w:tcPr>
            <w:tcW w:w="1870" w:type="dxa"/>
          </w:tcPr>
          <w:p w14:paraId="160989BD"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870" w:type="dxa"/>
          </w:tcPr>
          <w:p w14:paraId="06F5E31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-0.17256374</w:t>
            </w:r>
          </w:p>
        </w:tc>
        <w:tc>
          <w:tcPr>
            <w:tcW w:w="1870" w:type="dxa"/>
          </w:tcPr>
          <w:p w14:paraId="2216A60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-0.10726547</w:t>
            </w:r>
          </w:p>
        </w:tc>
        <w:tc>
          <w:tcPr>
            <w:tcW w:w="1870" w:type="dxa"/>
          </w:tcPr>
          <w:p w14:paraId="59EB3F5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-0.46516980</w:t>
            </w:r>
          </w:p>
        </w:tc>
        <w:tc>
          <w:tcPr>
            <w:tcW w:w="1870" w:type="dxa"/>
          </w:tcPr>
          <w:p w14:paraId="30EACC2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r w:rsidR="008D56F2" w:rsidRPr="008D56F2" w14:paraId="293D1729" w14:textId="77777777" w:rsidTr="003363A1">
        <w:tc>
          <w:tcPr>
            <w:tcW w:w="1870" w:type="dxa"/>
          </w:tcPr>
          <w:p w14:paraId="44B45A78"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870" w:type="dxa"/>
          </w:tcPr>
          <w:p w14:paraId="55FF801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-0.22678323</w:t>
            </w:r>
          </w:p>
        </w:tc>
        <w:tc>
          <w:tcPr>
            <w:tcW w:w="1870" w:type="dxa"/>
          </w:tcPr>
          <w:p w14:paraId="45E1CBA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-0.12165382</w:t>
            </w:r>
          </w:p>
        </w:tc>
        <w:tc>
          <w:tcPr>
            <w:tcW w:w="1870" w:type="dxa"/>
          </w:tcPr>
          <w:p w14:paraId="024F4CB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0.16810158</w:t>
            </w:r>
          </w:p>
        </w:tc>
        <w:tc>
          <w:tcPr>
            <w:tcW w:w="1870" w:type="dxa"/>
          </w:tcPr>
          <w:p w14:paraId="373FE4E6"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-0.11895774</w:t>
            </w:r>
          </w:p>
        </w:tc>
      </w:tr>
      <w:tr w:rsidR="008D56F2" w:rsidRPr="008D56F2" w14:paraId="43E25E0A" w14:textId="77777777" w:rsidTr="003363A1">
        <w:tc>
          <w:tcPr>
            <w:tcW w:w="1870" w:type="dxa"/>
          </w:tcPr>
          <w:p w14:paraId="27AE54F1"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870" w:type="dxa"/>
          </w:tcPr>
          <w:p w14:paraId="65FD5B3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-0.11081109</w:t>
            </w:r>
          </w:p>
        </w:tc>
        <w:tc>
          <w:tcPr>
            <w:tcW w:w="1870" w:type="dxa"/>
          </w:tcPr>
          <w:p w14:paraId="43A2547B"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0.03311116</w:t>
            </w:r>
          </w:p>
        </w:tc>
        <w:tc>
          <w:tcPr>
            <w:tcW w:w="1870" w:type="dxa"/>
          </w:tcPr>
          <w:p w14:paraId="458FCF4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-0.24607676</w:t>
            </w:r>
          </w:p>
        </w:tc>
        <w:tc>
          <w:tcPr>
            <w:tcW w:w="1870" w:type="dxa"/>
          </w:tcPr>
          <w:p w14:paraId="39105D9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0.07952369</w:t>
            </w:r>
          </w:p>
        </w:tc>
      </w:tr>
      <w:tr w:rsidR="008D56F2" w:rsidRPr="008D56F2" w14:paraId="5C0EAB37" w14:textId="77777777" w:rsidTr="003363A1">
        <w:tc>
          <w:tcPr>
            <w:tcW w:w="1870" w:type="dxa"/>
          </w:tcPr>
          <w:p w14:paraId="5E3E81B8"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870" w:type="dxa"/>
          </w:tcPr>
          <w:p w14:paraId="1F0352C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-0.24684348</w:t>
            </w:r>
          </w:p>
        </w:tc>
        <w:tc>
          <w:tcPr>
            <w:tcW w:w="1870" w:type="dxa"/>
          </w:tcPr>
          <w:p w14:paraId="5D8A6099"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-0.08304453</w:t>
            </w:r>
          </w:p>
        </w:tc>
        <w:tc>
          <w:tcPr>
            <w:tcW w:w="1870" w:type="dxa"/>
          </w:tcPr>
          <w:p w14:paraId="20A8A70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-0.28127030</w:t>
            </w:r>
          </w:p>
        </w:tc>
        <w:tc>
          <w:tcPr>
            <w:tcW w:w="1870" w:type="dxa"/>
          </w:tcPr>
          <w:p w14:paraId="011D4C8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0.05394767</w:t>
            </w:r>
          </w:p>
        </w:tc>
      </w:tr>
      <w:tr w:rsidR="008D56F2" w:rsidRPr="008D56F2" w14:paraId="0A3B69D1" w14:textId="77777777" w:rsidTr="003363A1">
        <w:tc>
          <w:tcPr>
            <w:tcW w:w="1870" w:type="dxa"/>
          </w:tcPr>
          <w:p w14:paraId="39CB4FB3"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870" w:type="dxa"/>
          </w:tcPr>
          <w:p w14:paraId="47BD487D"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0.08568878</w:t>
            </w:r>
          </w:p>
        </w:tc>
        <w:tc>
          <w:tcPr>
            <w:tcW w:w="1870" w:type="dxa"/>
          </w:tcPr>
          <w:p w14:paraId="4392C1A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0.06090829</w:t>
            </w:r>
          </w:p>
        </w:tc>
        <w:tc>
          <w:tcPr>
            <w:tcW w:w="1870" w:type="dxa"/>
          </w:tcPr>
          <w:p w14:paraId="701CAA4A"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-0.05715269</w:t>
            </w:r>
          </w:p>
        </w:tc>
        <w:tc>
          <w:tcPr>
            <w:tcW w:w="1870" w:type="dxa"/>
          </w:tcPr>
          <w:p w14:paraId="16BDCBAD"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-0.07887455</w:t>
            </w:r>
          </w:p>
        </w:tc>
      </w:tr>
      <w:tr w:rsidR="008D56F2" w:rsidRPr="008D56F2" w14:paraId="628ADCF9" w14:textId="77777777" w:rsidTr="003363A1">
        <w:tc>
          <w:tcPr>
            <w:tcW w:w="1870" w:type="dxa"/>
          </w:tcPr>
          <w:p w14:paraId="245732B8"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870" w:type="dxa"/>
          </w:tcPr>
          <w:p w14:paraId="404194B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0.12372821</w:t>
            </w:r>
          </w:p>
        </w:tc>
        <w:tc>
          <w:tcPr>
            <w:tcW w:w="1870" w:type="dxa"/>
          </w:tcPr>
          <w:p w14:paraId="2EF3CC9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0.18268279</w:t>
            </w:r>
          </w:p>
        </w:tc>
        <w:tc>
          <w:tcPr>
            <w:tcW w:w="1870" w:type="dxa"/>
          </w:tcPr>
          <w:p w14:paraId="59FD4E1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0.05294731</w:t>
            </w:r>
          </w:p>
        </w:tc>
        <w:tc>
          <w:tcPr>
            <w:tcW w:w="1870" w:type="dxa"/>
          </w:tcPr>
          <w:p w14:paraId="65AABFB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-0.11583557</w:t>
            </w:r>
          </w:p>
        </w:tc>
      </w:tr>
      <w:tr w:rsidR="008D56F2" w:rsidRPr="008D56F2" w14:paraId="6BCFFF3C" w14:textId="77777777" w:rsidTr="003363A1">
        <w:tc>
          <w:tcPr>
            <w:tcW w:w="1870" w:type="dxa"/>
          </w:tcPr>
          <w:p w14:paraId="044C2D74"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870" w:type="dxa"/>
          </w:tcPr>
          <w:p w14:paraId="79786B5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0.00860284</w:t>
            </w:r>
          </w:p>
        </w:tc>
        <w:tc>
          <w:tcPr>
            <w:tcW w:w="1870" w:type="dxa"/>
          </w:tcPr>
          <w:p w14:paraId="1BB9FAC3"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0.01599544</w:t>
            </w:r>
          </w:p>
        </w:tc>
        <w:tc>
          <w:tcPr>
            <w:tcW w:w="1870" w:type="dxa"/>
          </w:tcPr>
          <w:p w14:paraId="48D5D9E4"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0.23272742</w:t>
            </w:r>
          </w:p>
        </w:tc>
        <w:tc>
          <w:tcPr>
            <w:tcW w:w="1870" w:type="dxa"/>
          </w:tcPr>
          <w:p w14:paraId="4F14CB8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-0.41539499</w:t>
            </w:r>
          </w:p>
        </w:tc>
      </w:tr>
    </w:tbl>
    <w:p w14:paraId="257F85CD" w14:textId="77777777"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2259"/>
        <w:gridCol w:w="1782"/>
        <w:gridCol w:w="1763"/>
        <w:gridCol w:w="1783"/>
        <w:gridCol w:w="1763"/>
      </w:tblGrid>
      <w:tr w:rsidR="008D56F2" w:rsidRPr="008D56F2" w14:paraId="26AD492E" w14:textId="77777777" w:rsidTr="003363A1">
        <w:tc>
          <w:tcPr>
            <w:tcW w:w="1870" w:type="dxa"/>
          </w:tcPr>
          <w:p w14:paraId="283CDD9E" w14:textId="77777777" w:rsidR="008D56F2" w:rsidRPr="008D56F2" w:rsidRDefault="008D56F2" w:rsidP="008D56F2">
            <w:pPr>
              <w:rPr>
                <w:rFonts w:ascii="Calibri" w:eastAsia="Calibri" w:hAnsi="Calibri" w:cs="Times New Roman"/>
              </w:rPr>
            </w:pPr>
          </w:p>
        </w:tc>
        <w:tc>
          <w:tcPr>
            <w:tcW w:w="1870" w:type="dxa"/>
          </w:tcPr>
          <w:p w14:paraId="420ECF9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5</w:t>
            </w:r>
          </w:p>
        </w:tc>
        <w:tc>
          <w:tcPr>
            <w:tcW w:w="1870" w:type="dxa"/>
          </w:tcPr>
          <w:p w14:paraId="4D3DA6F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6</w:t>
            </w:r>
          </w:p>
        </w:tc>
        <w:tc>
          <w:tcPr>
            <w:tcW w:w="1870" w:type="dxa"/>
          </w:tcPr>
          <w:p w14:paraId="513C5CC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7</w:t>
            </w:r>
          </w:p>
        </w:tc>
        <w:tc>
          <w:tcPr>
            <w:tcW w:w="1870" w:type="dxa"/>
          </w:tcPr>
          <w:p w14:paraId="13BF22F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8</w:t>
            </w:r>
          </w:p>
        </w:tc>
      </w:tr>
      <w:tr w:rsidR="008D56F2" w:rsidRPr="008D56F2" w14:paraId="62CA79CD" w14:textId="77777777" w:rsidTr="003363A1">
        <w:tc>
          <w:tcPr>
            <w:tcW w:w="1870" w:type="dxa"/>
          </w:tcPr>
          <w:p w14:paraId="60DD2F51"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870" w:type="dxa"/>
          </w:tcPr>
          <w:p w14:paraId="206D2CD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-0.226783228</w:t>
            </w:r>
          </w:p>
        </w:tc>
        <w:tc>
          <w:tcPr>
            <w:tcW w:w="1870" w:type="dxa"/>
          </w:tcPr>
          <w:p w14:paraId="175D011B"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-0.11081109</w:t>
            </w:r>
          </w:p>
        </w:tc>
        <w:tc>
          <w:tcPr>
            <w:tcW w:w="1870" w:type="dxa"/>
          </w:tcPr>
          <w:p w14:paraId="66001E9B"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-0.246843481</w:t>
            </w:r>
          </w:p>
        </w:tc>
        <w:tc>
          <w:tcPr>
            <w:tcW w:w="1870" w:type="dxa"/>
          </w:tcPr>
          <w:p w14:paraId="2DA30A2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0.08568878</w:t>
            </w:r>
          </w:p>
        </w:tc>
      </w:tr>
      <w:tr w:rsidR="008D56F2" w:rsidRPr="008D56F2" w14:paraId="4B9AFA24" w14:textId="77777777" w:rsidTr="003363A1">
        <w:tc>
          <w:tcPr>
            <w:tcW w:w="1870" w:type="dxa"/>
          </w:tcPr>
          <w:p w14:paraId="0CAF8751"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870" w:type="dxa"/>
          </w:tcPr>
          <w:p w14:paraId="44E6D9B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-0.121653817</w:t>
            </w:r>
          </w:p>
        </w:tc>
        <w:tc>
          <w:tcPr>
            <w:tcW w:w="1870" w:type="dxa"/>
          </w:tcPr>
          <w:p w14:paraId="673BDAA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0.03311116</w:t>
            </w:r>
          </w:p>
        </w:tc>
        <w:tc>
          <w:tcPr>
            <w:tcW w:w="1870" w:type="dxa"/>
          </w:tcPr>
          <w:p w14:paraId="7E416029"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-0.083044529</w:t>
            </w:r>
          </w:p>
        </w:tc>
        <w:tc>
          <w:tcPr>
            <w:tcW w:w="1870" w:type="dxa"/>
          </w:tcPr>
          <w:p w14:paraId="2D12F703"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0.06090829</w:t>
            </w:r>
          </w:p>
        </w:tc>
      </w:tr>
      <w:tr w:rsidR="008D56F2" w:rsidRPr="008D56F2" w14:paraId="54241211" w14:textId="77777777" w:rsidTr="003363A1">
        <w:tc>
          <w:tcPr>
            <w:tcW w:w="1870" w:type="dxa"/>
          </w:tcPr>
          <w:p w14:paraId="137B1EEF"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870" w:type="dxa"/>
          </w:tcPr>
          <w:p w14:paraId="755E60DB"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0.168101584</w:t>
            </w:r>
          </w:p>
        </w:tc>
        <w:tc>
          <w:tcPr>
            <w:tcW w:w="1870" w:type="dxa"/>
          </w:tcPr>
          <w:p w14:paraId="40B6ADF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-0.24607676</w:t>
            </w:r>
          </w:p>
        </w:tc>
        <w:tc>
          <w:tcPr>
            <w:tcW w:w="1870" w:type="dxa"/>
          </w:tcPr>
          <w:p w14:paraId="3B3BBE1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-0.281270301</w:t>
            </w:r>
          </w:p>
        </w:tc>
        <w:tc>
          <w:tcPr>
            <w:tcW w:w="1870" w:type="dxa"/>
          </w:tcPr>
          <w:p w14:paraId="7DF8FD8D"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-0.05715269</w:t>
            </w:r>
          </w:p>
        </w:tc>
      </w:tr>
      <w:tr w:rsidR="008D56F2" w:rsidRPr="008D56F2" w14:paraId="451C6F8D" w14:textId="77777777" w:rsidTr="003363A1">
        <w:tc>
          <w:tcPr>
            <w:tcW w:w="1870" w:type="dxa"/>
          </w:tcPr>
          <w:p w14:paraId="06D5FC28"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870" w:type="dxa"/>
          </w:tcPr>
          <w:p w14:paraId="5A37462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-0.118957738</w:t>
            </w:r>
          </w:p>
        </w:tc>
        <w:tc>
          <w:tcPr>
            <w:tcW w:w="1870" w:type="dxa"/>
          </w:tcPr>
          <w:p w14:paraId="158BF64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0.07952369</w:t>
            </w:r>
          </w:p>
        </w:tc>
        <w:tc>
          <w:tcPr>
            <w:tcW w:w="1870" w:type="dxa"/>
          </w:tcPr>
          <w:p w14:paraId="3574CC8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0.053947668</w:t>
            </w:r>
          </w:p>
        </w:tc>
        <w:tc>
          <w:tcPr>
            <w:tcW w:w="1870" w:type="dxa"/>
          </w:tcPr>
          <w:p w14:paraId="5CD727BD"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-0.07887455</w:t>
            </w:r>
          </w:p>
        </w:tc>
      </w:tr>
      <w:tr w:rsidR="008D56F2" w:rsidRPr="008D56F2" w14:paraId="43CD25CF" w14:textId="77777777" w:rsidTr="003363A1">
        <w:tc>
          <w:tcPr>
            <w:tcW w:w="1870" w:type="dxa"/>
          </w:tcPr>
          <w:p w14:paraId="6EF051A8"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870" w:type="dxa"/>
          </w:tcPr>
          <w:p w14:paraId="1479874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1.000000000</w:t>
            </w:r>
          </w:p>
        </w:tc>
        <w:tc>
          <w:tcPr>
            <w:tcW w:w="1870" w:type="dxa"/>
          </w:tcPr>
          <w:p w14:paraId="1547825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0.06561539</w:t>
            </w:r>
          </w:p>
        </w:tc>
        <w:tc>
          <w:tcPr>
            <w:tcW w:w="1870" w:type="dxa"/>
          </w:tcPr>
          <w:p w14:paraId="73600B62"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-0.005941853</w:t>
            </w:r>
          </w:p>
        </w:tc>
        <w:tc>
          <w:tcPr>
            <w:tcW w:w="1870" w:type="dxa"/>
          </w:tcPr>
          <w:p w14:paraId="46A1AF4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0.09952873</w:t>
            </w:r>
          </w:p>
        </w:tc>
      </w:tr>
      <w:tr w:rsidR="008D56F2" w:rsidRPr="008D56F2" w14:paraId="2C97E400" w14:textId="77777777" w:rsidTr="003363A1">
        <w:tc>
          <w:tcPr>
            <w:tcW w:w="1870" w:type="dxa"/>
          </w:tcPr>
          <w:p w14:paraId="30303DD5"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870" w:type="dxa"/>
          </w:tcPr>
          <w:p w14:paraId="45C0E0BB"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0.065615387</w:t>
            </w:r>
          </w:p>
        </w:tc>
        <w:tc>
          <w:tcPr>
            <w:tcW w:w="1870" w:type="dxa"/>
          </w:tcPr>
          <w:p w14:paraId="137A434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14:paraId="54747A86"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0.820731148</w:t>
            </w:r>
          </w:p>
        </w:tc>
        <w:tc>
          <w:tcPr>
            <w:tcW w:w="1870" w:type="dxa"/>
          </w:tcPr>
          <w:p w14:paraId="138D3E33"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0.11755203</w:t>
            </w:r>
          </w:p>
        </w:tc>
      </w:tr>
      <w:tr w:rsidR="008D56F2" w:rsidRPr="008D56F2" w14:paraId="040992B4" w14:textId="77777777" w:rsidTr="003363A1">
        <w:tc>
          <w:tcPr>
            <w:tcW w:w="1870" w:type="dxa"/>
          </w:tcPr>
          <w:p w14:paraId="5A1293B0"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870" w:type="dxa"/>
          </w:tcPr>
          <w:p w14:paraId="15B8AFEA"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-0.005941853</w:t>
            </w:r>
          </w:p>
        </w:tc>
        <w:tc>
          <w:tcPr>
            <w:tcW w:w="1870" w:type="dxa"/>
          </w:tcPr>
          <w:p w14:paraId="694169D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0.82073115</w:t>
            </w:r>
          </w:p>
        </w:tc>
        <w:tc>
          <w:tcPr>
            <w:tcW w:w="1870" w:type="dxa"/>
          </w:tcPr>
          <w:p w14:paraId="0D86420A"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1.000000000</w:t>
            </w:r>
          </w:p>
        </w:tc>
        <w:tc>
          <w:tcPr>
            <w:tcW w:w="1870" w:type="dxa"/>
          </w:tcPr>
          <w:p w14:paraId="72A0207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0.25976062</w:t>
            </w:r>
          </w:p>
        </w:tc>
      </w:tr>
      <w:tr w:rsidR="008D56F2" w:rsidRPr="008D56F2" w14:paraId="740C9F9A" w14:textId="77777777" w:rsidTr="003363A1">
        <w:tc>
          <w:tcPr>
            <w:tcW w:w="1870" w:type="dxa"/>
          </w:tcPr>
          <w:p w14:paraId="7E4DBC68"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870" w:type="dxa"/>
          </w:tcPr>
          <w:p w14:paraId="0741EAC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0.099528730</w:t>
            </w:r>
          </w:p>
        </w:tc>
        <w:tc>
          <w:tcPr>
            <w:tcW w:w="1870" w:type="dxa"/>
          </w:tcPr>
          <w:p w14:paraId="06D7A31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0.11755203</w:t>
            </w:r>
          </w:p>
        </w:tc>
        <w:tc>
          <w:tcPr>
            <w:tcW w:w="1870" w:type="dxa"/>
          </w:tcPr>
          <w:p w14:paraId="19986CF2"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0.259760622</w:t>
            </w:r>
          </w:p>
        </w:tc>
        <w:tc>
          <w:tcPr>
            <w:tcW w:w="1870" w:type="dxa"/>
          </w:tcPr>
          <w:p w14:paraId="07982D4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r w:rsidR="008D56F2" w:rsidRPr="008D56F2" w14:paraId="22E69428" w14:textId="77777777" w:rsidTr="003363A1">
        <w:tc>
          <w:tcPr>
            <w:tcW w:w="1870" w:type="dxa"/>
          </w:tcPr>
          <w:p w14:paraId="2353CF5B"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870" w:type="dxa"/>
          </w:tcPr>
          <w:p w14:paraId="6146AC0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0.048407327</w:t>
            </w:r>
          </w:p>
        </w:tc>
        <w:tc>
          <w:tcPr>
            <w:tcW w:w="1870" w:type="dxa"/>
          </w:tcPr>
          <w:p w14:paraId="6F4162F3"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0.21280707</w:t>
            </w:r>
          </w:p>
        </w:tc>
        <w:tc>
          <w:tcPr>
            <w:tcW w:w="1870" w:type="dxa"/>
          </w:tcPr>
          <w:p w14:paraId="3A7DF425"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0.276536370</w:t>
            </w:r>
          </w:p>
        </w:tc>
        <w:tc>
          <w:tcPr>
            <w:tcW w:w="1870" w:type="dxa"/>
          </w:tcPr>
          <w:p w14:paraId="0D0C10A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0.14027692</w:t>
            </w:r>
          </w:p>
        </w:tc>
      </w:tr>
      <w:tr w:rsidR="008D56F2" w:rsidRPr="008D56F2" w14:paraId="493B5736" w14:textId="77777777" w:rsidTr="003363A1">
        <w:tc>
          <w:tcPr>
            <w:tcW w:w="1870" w:type="dxa"/>
          </w:tcPr>
          <w:p w14:paraId="02CE87B2"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870" w:type="dxa"/>
          </w:tcPr>
          <w:p w14:paraId="48385DE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0.331767042</w:t>
            </w:r>
          </w:p>
        </w:tc>
        <w:tc>
          <w:tcPr>
            <w:tcW w:w="1870" w:type="dxa"/>
          </w:tcPr>
          <w:p w14:paraId="35764CA5"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0.09270469</w:t>
            </w:r>
          </w:p>
        </w:tc>
        <w:tc>
          <w:tcPr>
            <w:tcW w:w="1870" w:type="dxa"/>
          </w:tcPr>
          <w:p w14:paraId="1667207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-0.020837932</w:t>
            </w:r>
          </w:p>
        </w:tc>
        <w:tc>
          <w:tcPr>
            <w:tcW w:w="1870" w:type="dxa"/>
          </w:tcPr>
          <w:p w14:paraId="0D5677B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0.07119170</w:t>
            </w:r>
          </w:p>
        </w:tc>
      </w:tr>
    </w:tbl>
    <w:p w14:paraId="048D8125" w14:textId="77777777"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2259"/>
        <w:gridCol w:w="1786"/>
        <w:gridCol w:w="1710"/>
      </w:tblGrid>
      <w:tr w:rsidR="008D56F2" w:rsidRPr="008D56F2" w14:paraId="23A80493" w14:textId="77777777" w:rsidTr="003363A1">
        <w:tc>
          <w:tcPr>
            <w:tcW w:w="2259" w:type="dxa"/>
          </w:tcPr>
          <w:p w14:paraId="43A029B4" w14:textId="77777777" w:rsidR="008D56F2" w:rsidRPr="008D56F2" w:rsidRDefault="008D56F2" w:rsidP="008D56F2">
            <w:pPr>
              <w:rPr>
                <w:rFonts w:ascii="Calibri" w:eastAsia="Calibri" w:hAnsi="Calibri" w:cs="Times New Roman"/>
              </w:rPr>
            </w:pPr>
          </w:p>
        </w:tc>
        <w:tc>
          <w:tcPr>
            <w:tcW w:w="1786" w:type="dxa"/>
          </w:tcPr>
          <w:p w14:paraId="726CC03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9</w:t>
            </w:r>
          </w:p>
        </w:tc>
        <w:tc>
          <w:tcPr>
            <w:tcW w:w="1710" w:type="dxa"/>
          </w:tcPr>
          <w:p w14:paraId="51181344"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w:t>
            </w:r>
          </w:p>
        </w:tc>
      </w:tr>
      <w:tr w:rsidR="008D56F2" w:rsidRPr="008D56F2" w14:paraId="6117FDC6" w14:textId="77777777" w:rsidTr="003363A1">
        <w:tc>
          <w:tcPr>
            <w:tcW w:w="2259" w:type="dxa"/>
          </w:tcPr>
          <w:p w14:paraId="7FC45251"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786" w:type="dxa"/>
          </w:tcPr>
          <w:p w14:paraId="2996E23E"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0.12372821</w:t>
            </w:r>
          </w:p>
        </w:tc>
        <w:tc>
          <w:tcPr>
            <w:tcW w:w="1710" w:type="dxa"/>
          </w:tcPr>
          <w:p w14:paraId="1C721EE5"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0.00860284</w:t>
            </w:r>
          </w:p>
        </w:tc>
      </w:tr>
      <w:tr w:rsidR="008D56F2" w:rsidRPr="008D56F2" w14:paraId="515C3879" w14:textId="77777777" w:rsidTr="003363A1">
        <w:tc>
          <w:tcPr>
            <w:tcW w:w="2259" w:type="dxa"/>
          </w:tcPr>
          <w:p w14:paraId="706F72D0"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786" w:type="dxa"/>
          </w:tcPr>
          <w:p w14:paraId="7E948640"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0.18268279</w:t>
            </w:r>
          </w:p>
        </w:tc>
        <w:tc>
          <w:tcPr>
            <w:tcW w:w="1710" w:type="dxa"/>
          </w:tcPr>
          <w:p w14:paraId="22EF4CA6"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0.01599544</w:t>
            </w:r>
          </w:p>
        </w:tc>
      </w:tr>
      <w:tr w:rsidR="008D56F2" w:rsidRPr="008D56F2" w14:paraId="41B25FC8" w14:textId="77777777" w:rsidTr="003363A1">
        <w:tc>
          <w:tcPr>
            <w:tcW w:w="2259" w:type="dxa"/>
          </w:tcPr>
          <w:p w14:paraId="59EF4E53"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786" w:type="dxa"/>
          </w:tcPr>
          <w:p w14:paraId="4C9CB439"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0.05294731</w:t>
            </w:r>
          </w:p>
        </w:tc>
        <w:tc>
          <w:tcPr>
            <w:tcW w:w="1710" w:type="dxa"/>
          </w:tcPr>
          <w:p w14:paraId="32BAC20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0.23272742</w:t>
            </w:r>
          </w:p>
        </w:tc>
      </w:tr>
      <w:tr w:rsidR="008D56F2" w:rsidRPr="008D56F2" w14:paraId="3FF891B3" w14:textId="77777777" w:rsidTr="003363A1">
        <w:tc>
          <w:tcPr>
            <w:tcW w:w="2259" w:type="dxa"/>
          </w:tcPr>
          <w:p w14:paraId="7311624E"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786" w:type="dxa"/>
          </w:tcPr>
          <w:p w14:paraId="7CF544B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-0.11583557</w:t>
            </w:r>
          </w:p>
        </w:tc>
        <w:tc>
          <w:tcPr>
            <w:tcW w:w="1710" w:type="dxa"/>
          </w:tcPr>
          <w:p w14:paraId="68592BF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-0.41539499</w:t>
            </w:r>
          </w:p>
        </w:tc>
      </w:tr>
      <w:tr w:rsidR="008D56F2" w:rsidRPr="008D56F2" w14:paraId="2CBDFDF4" w14:textId="77777777" w:rsidTr="003363A1">
        <w:tc>
          <w:tcPr>
            <w:tcW w:w="2259" w:type="dxa"/>
          </w:tcPr>
          <w:p w14:paraId="3DFA5A3E"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786" w:type="dxa"/>
          </w:tcPr>
          <w:p w14:paraId="4864CAAC"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0.04840733</w:t>
            </w:r>
          </w:p>
        </w:tc>
        <w:tc>
          <w:tcPr>
            <w:tcW w:w="1710" w:type="dxa"/>
          </w:tcPr>
          <w:p w14:paraId="5DC013A1"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0.33176704</w:t>
            </w:r>
          </w:p>
        </w:tc>
      </w:tr>
      <w:tr w:rsidR="008D56F2" w:rsidRPr="008D56F2" w14:paraId="25836F62" w14:textId="77777777" w:rsidTr="003363A1">
        <w:tc>
          <w:tcPr>
            <w:tcW w:w="2259" w:type="dxa"/>
          </w:tcPr>
          <w:p w14:paraId="0FC433CA"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786" w:type="dxa"/>
          </w:tcPr>
          <w:p w14:paraId="75037E0F"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0.21280707</w:t>
            </w:r>
          </w:p>
        </w:tc>
        <w:tc>
          <w:tcPr>
            <w:tcW w:w="1710" w:type="dxa"/>
          </w:tcPr>
          <w:p w14:paraId="2207EFB3"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0.09270469</w:t>
            </w:r>
          </w:p>
        </w:tc>
      </w:tr>
      <w:tr w:rsidR="008D56F2" w:rsidRPr="008D56F2" w14:paraId="31A8EFC3" w14:textId="77777777" w:rsidTr="003363A1">
        <w:tc>
          <w:tcPr>
            <w:tcW w:w="2259" w:type="dxa"/>
          </w:tcPr>
          <w:p w14:paraId="3E54D5C6"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786" w:type="dxa"/>
          </w:tcPr>
          <w:p w14:paraId="5799D83B"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0.27653637</w:t>
            </w:r>
          </w:p>
        </w:tc>
        <w:tc>
          <w:tcPr>
            <w:tcW w:w="1710" w:type="dxa"/>
          </w:tcPr>
          <w:p w14:paraId="44093E54"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-0.02083793</w:t>
            </w:r>
          </w:p>
        </w:tc>
      </w:tr>
      <w:tr w:rsidR="008D56F2" w:rsidRPr="008D56F2" w14:paraId="5FFA0384" w14:textId="77777777" w:rsidTr="003363A1">
        <w:tc>
          <w:tcPr>
            <w:tcW w:w="2259" w:type="dxa"/>
          </w:tcPr>
          <w:p w14:paraId="3902DE1D"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786" w:type="dxa"/>
          </w:tcPr>
          <w:p w14:paraId="3E0FC2F2"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0.14027692</w:t>
            </w:r>
          </w:p>
        </w:tc>
        <w:tc>
          <w:tcPr>
            <w:tcW w:w="1710" w:type="dxa"/>
          </w:tcPr>
          <w:p w14:paraId="7DB6918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0.07119170</w:t>
            </w:r>
          </w:p>
        </w:tc>
      </w:tr>
      <w:tr w:rsidR="008D56F2" w:rsidRPr="008D56F2" w14:paraId="072ACDBA" w14:textId="77777777" w:rsidTr="003363A1">
        <w:tc>
          <w:tcPr>
            <w:tcW w:w="2259" w:type="dxa"/>
          </w:tcPr>
          <w:p w14:paraId="1565DB90"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786" w:type="dxa"/>
          </w:tcPr>
          <w:p w14:paraId="7FA4D968"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710" w:type="dxa"/>
          </w:tcPr>
          <w:p w14:paraId="72357087"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0.11068394</w:t>
            </w:r>
          </w:p>
        </w:tc>
      </w:tr>
      <w:tr w:rsidR="008D56F2" w:rsidRPr="008D56F2" w14:paraId="7E258EF2" w14:textId="77777777" w:rsidTr="003363A1">
        <w:tc>
          <w:tcPr>
            <w:tcW w:w="2259" w:type="dxa"/>
          </w:tcPr>
          <w:p w14:paraId="10231497" w14:textId="77777777"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786" w:type="dxa"/>
          </w:tcPr>
          <w:p w14:paraId="2CD9AB4A"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0.11068394</w:t>
            </w:r>
          </w:p>
        </w:tc>
        <w:tc>
          <w:tcPr>
            <w:tcW w:w="1710" w:type="dxa"/>
          </w:tcPr>
          <w:p w14:paraId="358D05D5" w14:textId="77777777"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bl>
    <w:p w14:paraId="01E9E090" w14:textId="77777777" w:rsidR="008D56F2" w:rsidRPr="00F0487E" w:rsidRDefault="008D56F2" w:rsidP="008D56F2">
      <w:pPr>
        <w:shd w:val="clear" w:color="auto" w:fill="FFFFFF"/>
        <w:spacing w:line="480" w:lineRule="auto"/>
        <w:rPr>
          <w:rFonts w:ascii="Times New Roman" w:eastAsia="Times New Roman" w:hAnsi="Times New Roman" w:cs="Times New Roman"/>
          <w:bCs/>
          <w:color w:val="000000"/>
          <w:sz w:val="24"/>
          <w:szCs w:val="24"/>
        </w:rPr>
      </w:pPr>
    </w:p>
    <w:p w14:paraId="0458B787" w14:textId="77777777"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t>Other advanced statistical analysis to answer to your research questions</w:t>
      </w:r>
    </w:p>
    <w:p w14:paraId="5A8566E6" w14:textId="77777777" w:rsidR="00F0487E" w:rsidRDefault="009950FD" w:rsidP="000D2547">
      <w:pPr>
        <w:shd w:val="clear" w:color="auto" w:fill="FFFFFF"/>
        <w:spacing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w:t>
      </w:r>
      <w:r w:rsidR="000D2547">
        <w:rPr>
          <w:rFonts w:ascii="Times New Roman" w:eastAsia="Times New Roman" w:hAnsi="Times New Roman" w:cs="Times New Roman"/>
          <w:bCs/>
          <w:color w:val="000000"/>
          <w:sz w:val="24"/>
          <w:szCs w:val="24"/>
        </w:rPr>
        <w:t>e</w:t>
      </w:r>
      <w:r w:rsidR="000D2547" w:rsidRPr="000D2547">
        <w:rPr>
          <w:rFonts w:ascii="Times New Roman" w:eastAsia="Times New Roman" w:hAnsi="Times New Roman" w:cs="Times New Roman"/>
          <w:bCs/>
          <w:color w:val="000000"/>
          <w:sz w:val="24"/>
          <w:szCs w:val="24"/>
        </w:rPr>
        <w:t xml:space="preserve"> performed several multiple regression analyses using </w:t>
      </w:r>
      <w:commentRangeStart w:id="57"/>
      <w:r w:rsidR="000D2547" w:rsidRPr="000D2547">
        <w:rPr>
          <w:rFonts w:ascii="Times New Roman" w:eastAsia="Times New Roman" w:hAnsi="Times New Roman" w:cs="Times New Roman"/>
          <w:bCs/>
          <w:color w:val="000000"/>
          <w:sz w:val="24"/>
          <w:szCs w:val="24"/>
        </w:rPr>
        <w:t xml:space="preserve">various </w:t>
      </w:r>
      <w:proofErr w:type="spellStart"/>
      <w:r w:rsidR="000D2547" w:rsidRPr="000D2547">
        <w:rPr>
          <w:rFonts w:ascii="Times New Roman" w:eastAsia="Times New Roman" w:hAnsi="Times New Roman" w:cs="Times New Roman"/>
          <w:bCs/>
          <w:color w:val="000000"/>
          <w:sz w:val="24"/>
          <w:szCs w:val="24"/>
        </w:rPr>
        <w:t>operationalizations</w:t>
      </w:r>
      <w:proofErr w:type="spellEnd"/>
      <w:r w:rsidR="000D2547" w:rsidRPr="000D2547">
        <w:rPr>
          <w:rFonts w:ascii="Times New Roman" w:eastAsia="Times New Roman" w:hAnsi="Times New Roman" w:cs="Times New Roman"/>
          <w:bCs/>
          <w:color w:val="000000"/>
          <w:sz w:val="24"/>
          <w:szCs w:val="24"/>
        </w:rPr>
        <w:t xml:space="preserve"> </w:t>
      </w:r>
      <w:commentRangeEnd w:id="57"/>
      <w:r w:rsidR="00254F79">
        <w:rPr>
          <w:rStyle w:val="CommentReference"/>
        </w:rPr>
        <w:commentReference w:id="57"/>
      </w:r>
      <w:r w:rsidR="000D2547" w:rsidRPr="000D2547">
        <w:rPr>
          <w:rFonts w:ascii="Times New Roman" w:eastAsia="Times New Roman" w:hAnsi="Times New Roman" w:cs="Times New Roman"/>
          <w:bCs/>
          <w:color w:val="000000"/>
          <w:sz w:val="24"/>
          <w:szCs w:val="24"/>
        </w:rPr>
        <w:t xml:space="preserve">of success based on financial measures.  Again, the only statistically significant relationship was found for Grit score in the binary logistic regression </w:t>
      </w:r>
      <w:commentRangeStart w:id="58"/>
      <w:r w:rsidR="000D2547" w:rsidRPr="000D2547">
        <w:rPr>
          <w:rFonts w:ascii="Times New Roman" w:eastAsia="Times New Roman" w:hAnsi="Times New Roman" w:cs="Times New Roman"/>
          <w:bCs/>
          <w:color w:val="000000"/>
          <w:sz w:val="24"/>
          <w:szCs w:val="24"/>
        </w:rPr>
        <w:t>using `savings` as the dependen</w:t>
      </w:r>
      <w:r w:rsidR="000D2547">
        <w:rPr>
          <w:rFonts w:ascii="Times New Roman" w:eastAsia="Times New Roman" w:hAnsi="Times New Roman" w:cs="Times New Roman"/>
          <w:bCs/>
          <w:color w:val="000000"/>
          <w:sz w:val="24"/>
          <w:szCs w:val="24"/>
        </w:rPr>
        <w:t xml:space="preserve">t variable </w:t>
      </w:r>
      <w:commentRangeEnd w:id="58"/>
      <w:r w:rsidR="004A42D8">
        <w:rPr>
          <w:rStyle w:val="CommentReference"/>
        </w:rPr>
        <w:lastRenderedPageBreak/>
        <w:commentReference w:id="58"/>
      </w:r>
      <w:r w:rsidR="000D2547">
        <w:rPr>
          <w:rFonts w:ascii="Times New Roman" w:eastAsia="Times New Roman" w:hAnsi="Times New Roman" w:cs="Times New Roman"/>
          <w:bCs/>
          <w:color w:val="000000"/>
          <w:sz w:val="24"/>
          <w:szCs w:val="24"/>
        </w:rPr>
        <w:t>(i.e., whether</w:t>
      </w:r>
      <w:r w:rsidR="000D2547" w:rsidRPr="000D2547">
        <w:rPr>
          <w:rFonts w:ascii="Times New Roman" w:eastAsia="Times New Roman" w:hAnsi="Times New Roman" w:cs="Times New Roman"/>
          <w:bCs/>
          <w:color w:val="000000"/>
          <w:sz w:val="24"/>
          <w:szCs w:val="24"/>
        </w:rPr>
        <w:t xml:space="preserve"> the individual had enough savings to cover 3 months of expenses), which was significant at the 0.01 level</w:t>
      </w:r>
      <w:r w:rsidR="00355BF0">
        <w:rPr>
          <w:rFonts w:ascii="Times New Roman" w:eastAsia="Times New Roman" w:hAnsi="Times New Roman" w:cs="Times New Roman"/>
          <w:bCs/>
          <w:color w:val="000000"/>
          <w:sz w:val="24"/>
          <w:szCs w:val="24"/>
        </w:rPr>
        <w:t xml:space="preserve"> (Table 4</w:t>
      </w:r>
      <w:r w:rsidR="000D2547">
        <w:rPr>
          <w:rFonts w:ascii="Times New Roman" w:eastAsia="Times New Roman" w:hAnsi="Times New Roman" w:cs="Times New Roman"/>
          <w:bCs/>
          <w:color w:val="000000"/>
          <w:sz w:val="24"/>
          <w:szCs w:val="24"/>
        </w:rPr>
        <w:t>)</w:t>
      </w:r>
      <w:r w:rsidR="000D2547" w:rsidRPr="000D2547">
        <w:rPr>
          <w:rFonts w:ascii="Times New Roman" w:eastAsia="Times New Roman" w:hAnsi="Times New Roman" w:cs="Times New Roman"/>
          <w:bCs/>
          <w:color w:val="000000"/>
          <w:sz w:val="24"/>
          <w:szCs w:val="24"/>
        </w:rPr>
        <w:t>.</w:t>
      </w:r>
    </w:p>
    <w:p w14:paraId="4AC96082" w14:textId="77777777" w:rsidR="008D56F2" w:rsidRPr="008D56F2" w:rsidRDefault="008D56F2" w:rsidP="008D56F2">
      <w:pPr>
        <w:spacing w:line="480" w:lineRule="auto"/>
        <w:rPr>
          <w:rFonts w:ascii="Times New Roman" w:eastAsia="Calibri" w:hAnsi="Times New Roman" w:cs="Times New Roman"/>
          <w:sz w:val="24"/>
        </w:rPr>
      </w:pPr>
      <w:r w:rsidRPr="008D56F2">
        <w:rPr>
          <w:rFonts w:ascii="Times New Roman" w:eastAsia="Calibri" w:hAnsi="Times New Roman" w:cs="Times New Roman"/>
          <w:sz w:val="24"/>
        </w:rPr>
        <w:t xml:space="preserve">Table </w:t>
      </w:r>
      <w:r w:rsidR="00355BF0">
        <w:rPr>
          <w:rFonts w:ascii="Times New Roman" w:eastAsia="Calibri" w:hAnsi="Times New Roman" w:cs="Times New Roman"/>
          <w:sz w:val="24"/>
        </w:rPr>
        <w:t xml:space="preserve">4. </w:t>
      </w:r>
      <w:r w:rsidRPr="008D56F2">
        <w:rPr>
          <w:rFonts w:ascii="Times New Roman" w:eastAsia="Calibri" w:hAnsi="Times New Roman" w:cs="Times New Roman"/>
          <w:sz w:val="24"/>
        </w:rPr>
        <w:t>Binary Logistic Regression Analysis</w:t>
      </w:r>
    </w:p>
    <w:tbl>
      <w:tblPr>
        <w:tblStyle w:val="TableGrid"/>
        <w:tblW w:w="9372" w:type="dxa"/>
        <w:tblLook w:val="04A0" w:firstRow="1" w:lastRow="0" w:firstColumn="1" w:lastColumn="0" w:noHBand="0" w:noVBand="1"/>
      </w:tblPr>
      <w:tblGrid>
        <w:gridCol w:w="2092"/>
        <w:gridCol w:w="1362"/>
        <w:gridCol w:w="1363"/>
        <w:gridCol w:w="1362"/>
        <w:gridCol w:w="1363"/>
        <w:gridCol w:w="1363"/>
        <w:gridCol w:w="467"/>
      </w:tblGrid>
      <w:tr w:rsidR="008D56F2" w:rsidRPr="008D56F2" w14:paraId="2289F458" w14:textId="77777777" w:rsidTr="003363A1">
        <w:tc>
          <w:tcPr>
            <w:tcW w:w="2092" w:type="dxa"/>
          </w:tcPr>
          <w:p w14:paraId="2A88396A" w14:textId="77777777" w:rsidR="008D56F2" w:rsidRPr="008D56F2" w:rsidRDefault="008D56F2" w:rsidP="008D56F2">
            <w:pPr>
              <w:rPr>
                <w:rFonts w:ascii="Calibri" w:eastAsia="Calibri" w:hAnsi="Calibri" w:cs="Times New Roman"/>
                <w:sz w:val="18"/>
              </w:rPr>
            </w:pPr>
          </w:p>
        </w:tc>
        <w:tc>
          <w:tcPr>
            <w:tcW w:w="1362" w:type="dxa"/>
          </w:tcPr>
          <w:p w14:paraId="470F5759"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Estimate</w:t>
            </w:r>
          </w:p>
        </w:tc>
        <w:tc>
          <w:tcPr>
            <w:tcW w:w="1363" w:type="dxa"/>
          </w:tcPr>
          <w:p w14:paraId="3296C1E2"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Std. Error</w:t>
            </w:r>
          </w:p>
        </w:tc>
        <w:tc>
          <w:tcPr>
            <w:tcW w:w="1362" w:type="dxa"/>
          </w:tcPr>
          <w:p w14:paraId="5C98B8B1"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z value</w:t>
            </w:r>
          </w:p>
        </w:tc>
        <w:tc>
          <w:tcPr>
            <w:tcW w:w="1363" w:type="dxa"/>
          </w:tcPr>
          <w:p w14:paraId="69F243FA" w14:textId="77777777"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Pr</w:t>
            </w:r>
            <w:proofErr w:type="spellEnd"/>
            <w:r w:rsidRPr="008D56F2">
              <w:rPr>
                <w:rFonts w:ascii="Calibri" w:eastAsia="Calibri" w:hAnsi="Calibri" w:cs="Times New Roman"/>
                <w:sz w:val="18"/>
              </w:rPr>
              <w:t xml:space="preserve">(&gt;|z|)   </w:t>
            </w:r>
          </w:p>
        </w:tc>
        <w:tc>
          <w:tcPr>
            <w:tcW w:w="1363" w:type="dxa"/>
          </w:tcPr>
          <w:p w14:paraId="0E26BA52" w14:textId="77777777"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Exp</w:t>
            </w:r>
            <w:proofErr w:type="spellEnd"/>
            <w:r w:rsidRPr="008D56F2">
              <w:rPr>
                <w:rFonts w:ascii="Calibri" w:eastAsia="Calibri" w:hAnsi="Calibri" w:cs="Times New Roman"/>
                <w:sz w:val="18"/>
              </w:rPr>
              <w:t>(</w:t>
            </w:r>
            <w:proofErr w:type="spellStart"/>
            <w:r w:rsidRPr="008D56F2">
              <w:rPr>
                <w:rFonts w:ascii="Calibri" w:eastAsia="Calibri" w:hAnsi="Calibri" w:cs="Times New Roman"/>
                <w:sz w:val="18"/>
              </w:rPr>
              <w:t>Coef</w:t>
            </w:r>
            <w:proofErr w:type="spellEnd"/>
            <w:r w:rsidRPr="008D56F2">
              <w:rPr>
                <w:rFonts w:ascii="Calibri" w:eastAsia="Calibri" w:hAnsi="Calibri" w:cs="Times New Roman"/>
                <w:sz w:val="18"/>
              </w:rPr>
              <w:t>)</w:t>
            </w:r>
          </w:p>
        </w:tc>
        <w:tc>
          <w:tcPr>
            <w:tcW w:w="467" w:type="dxa"/>
          </w:tcPr>
          <w:p w14:paraId="7EC68FDC" w14:textId="77777777" w:rsidR="008D56F2" w:rsidRPr="008D56F2" w:rsidRDefault="008D56F2" w:rsidP="008D56F2">
            <w:pPr>
              <w:rPr>
                <w:rFonts w:ascii="Calibri" w:eastAsia="Calibri" w:hAnsi="Calibri" w:cs="Times New Roman"/>
                <w:sz w:val="18"/>
              </w:rPr>
            </w:pPr>
          </w:p>
        </w:tc>
      </w:tr>
      <w:tr w:rsidR="008D56F2" w:rsidRPr="008D56F2" w14:paraId="11223B94" w14:textId="77777777" w:rsidTr="003363A1">
        <w:tc>
          <w:tcPr>
            <w:tcW w:w="2092" w:type="dxa"/>
          </w:tcPr>
          <w:p w14:paraId="216F8C8B" w14:textId="77777777"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(Intercept)</w:t>
            </w:r>
          </w:p>
        </w:tc>
        <w:tc>
          <w:tcPr>
            <w:tcW w:w="1362" w:type="dxa"/>
          </w:tcPr>
          <w:p w14:paraId="4F6F694B"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-1.941e+01</w:t>
            </w:r>
          </w:p>
        </w:tc>
        <w:tc>
          <w:tcPr>
            <w:tcW w:w="1363" w:type="dxa"/>
          </w:tcPr>
          <w:p w14:paraId="00272FF3"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2.400e+03</w:t>
            </w:r>
          </w:p>
        </w:tc>
        <w:tc>
          <w:tcPr>
            <w:tcW w:w="1362" w:type="dxa"/>
          </w:tcPr>
          <w:p w14:paraId="7A673E9D"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-0.008</w:t>
            </w:r>
          </w:p>
        </w:tc>
        <w:tc>
          <w:tcPr>
            <w:tcW w:w="1363" w:type="dxa"/>
          </w:tcPr>
          <w:p w14:paraId="65D9F5DC"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0.99354   </w:t>
            </w:r>
          </w:p>
        </w:tc>
        <w:tc>
          <w:tcPr>
            <w:tcW w:w="1363" w:type="dxa"/>
          </w:tcPr>
          <w:p w14:paraId="75B9E5A4"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3.705257e-09       </w:t>
            </w:r>
          </w:p>
        </w:tc>
        <w:tc>
          <w:tcPr>
            <w:tcW w:w="467" w:type="dxa"/>
          </w:tcPr>
          <w:p w14:paraId="77ABB3EB" w14:textId="77777777" w:rsidR="008D56F2" w:rsidRPr="008D56F2" w:rsidRDefault="008D56F2" w:rsidP="008D56F2">
            <w:pPr>
              <w:rPr>
                <w:rFonts w:ascii="Calibri" w:eastAsia="Calibri" w:hAnsi="Calibri" w:cs="Times New Roman"/>
                <w:sz w:val="18"/>
              </w:rPr>
            </w:pPr>
          </w:p>
        </w:tc>
      </w:tr>
      <w:tr w:rsidR="008D56F2" w:rsidRPr="008D56F2" w14:paraId="240CABA0" w14:textId="77777777" w:rsidTr="003363A1">
        <w:tc>
          <w:tcPr>
            <w:tcW w:w="2092" w:type="dxa"/>
          </w:tcPr>
          <w:p w14:paraId="69546452" w14:textId="77777777"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programsUsedBinary</w:t>
            </w:r>
            <w:proofErr w:type="spellEnd"/>
          </w:p>
        </w:tc>
        <w:tc>
          <w:tcPr>
            <w:tcW w:w="1362" w:type="dxa"/>
          </w:tcPr>
          <w:p w14:paraId="65998989"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1.075e+01</w:t>
            </w:r>
          </w:p>
        </w:tc>
        <w:tc>
          <w:tcPr>
            <w:tcW w:w="1363" w:type="dxa"/>
          </w:tcPr>
          <w:p w14:paraId="4E3E2E40"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2.400e+03</w:t>
            </w:r>
          </w:p>
        </w:tc>
        <w:tc>
          <w:tcPr>
            <w:tcW w:w="1362" w:type="dxa"/>
          </w:tcPr>
          <w:p w14:paraId="42813327"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0.004</w:t>
            </w:r>
          </w:p>
        </w:tc>
        <w:tc>
          <w:tcPr>
            <w:tcW w:w="1363" w:type="dxa"/>
          </w:tcPr>
          <w:p w14:paraId="71943A34"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0.99643   </w:t>
            </w:r>
          </w:p>
        </w:tc>
        <w:tc>
          <w:tcPr>
            <w:tcW w:w="1363" w:type="dxa"/>
          </w:tcPr>
          <w:p w14:paraId="5E89D154"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4.660373e+04       </w:t>
            </w:r>
          </w:p>
        </w:tc>
        <w:tc>
          <w:tcPr>
            <w:tcW w:w="467" w:type="dxa"/>
          </w:tcPr>
          <w:p w14:paraId="683067D8" w14:textId="77777777" w:rsidR="008D56F2" w:rsidRPr="008D56F2" w:rsidRDefault="008D56F2" w:rsidP="008D56F2">
            <w:pPr>
              <w:rPr>
                <w:rFonts w:ascii="Calibri" w:eastAsia="Calibri" w:hAnsi="Calibri" w:cs="Times New Roman"/>
                <w:sz w:val="18"/>
              </w:rPr>
            </w:pPr>
          </w:p>
        </w:tc>
      </w:tr>
      <w:tr w:rsidR="008D56F2" w:rsidRPr="008D56F2" w14:paraId="19D00E6E" w14:textId="77777777" w:rsidTr="003363A1">
        <w:tc>
          <w:tcPr>
            <w:tcW w:w="2092" w:type="dxa"/>
          </w:tcPr>
          <w:p w14:paraId="1520F105" w14:textId="77777777"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ageNow</w:t>
            </w:r>
            <w:proofErr w:type="spellEnd"/>
          </w:p>
        </w:tc>
        <w:tc>
          <w:tcPr>
            <w:tcW w:w="1362" w:type="dxa"/>
          </w:tcPr>
          <w:p w14:paraId="2BCB02C4"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-1.373e-01</w:t>
            </w:r>
          </w:p>
        </w:tc>
        <w:tc>
          <w:tcPr>
            <w:tcW w:w="1363" w:type="dxa"/>
          </w:tcPr>
          <w:p w14:paraId="2635EAA7"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8.866e-02</w:t>
            </w:r>
          </w:p>
        </w:tc>
        <w:tc>
          <w:tcPr>
            <w:tcW w:w="1362" w:type="dxa"/>
          </w:tcPr>
          <w:p w14:paraId="7D77CD26"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-1.549</w:t>
            </w:r>
          </w:p>
        </w:tc>
        <w:tc>
          <w:tcPr>
            <w:tcW w:w="1363" w:type="dxa"/>
          </w:tcPr>
          <w:p w14:paraId="78062BC1"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0.12148   </w:t>
            </w:r>
          </w:p>
        </w:tc>
        <w:tc>
          <w:tcPr>
            <w:tcW w:w="1363" w:type="dxa"/>
          </w:tcPr>
          <w:p w14:paraId="1FC97C2F"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8.717094e-01</w:t>
            </w:r>
          </w:p>
        </w:tc>
        <w:tc>
          <w:tcPr>
            <w:tcW w:w="467" w:type="dxa"/>
          </w:tcPr>
          <w:p w14:paraId="0FADCE4D" w14:textId="77777777" w:rsidR="008D56F2" w:rsidRPr="008D56F2" w:rsidRDefault="008D56F2" w:rsidP="008D56F2">
            <w:pPr>
              <w:rPr>
                <w:rFonts w:ascii="Calibri" w:eastAsia="Calibri" w:hAnsi="Calibri" w:cs="Times New Roman"/>
                <w:sz w:val="18"/>
              </w:rPr>
            </w:pPr>
          </w:p>
        </w:tc>
      </w:tr>
      <w:tr w:rsidR="008D56F2" w:rsidRPr="008D56F2" w14:paraId="09FAE34C" w14:textId="77777777" w:rsidTr="003363A1">
        <w:tc>
          <w:tcPr>
            <w:tcW w:w="2092" w:type="dxa"/>
          </w:tcPr>
          <w:p w14:paraId="5DC65D1D" w14:textId="77777777"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ageRelease</w:t>
            </w:r>
            <w:proofErr w:type="spellEnd"/>
          </w:p>
        </w:tc>
        <w:tc>
          <w:tcPr>
            <w:tcW w:w="1362" w:type="dxa"/>
          </w:tcPr>
          <w:p w14:paraId="1DEF027F"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-2.546e-04</w:t>
            </w:r>
          </w:p>
        </w:tc>
        <w:tc>
          <w:tcPr>
            <w:tcW w:w="1363" w:type="dxa"/>
          </w:tcPr>
          <w:p w14:paraId="753F7742"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6.669e-02</w:t>
            </w:r>
          </w:p>
        </w:tc>
        <w:tc>
          <w:tcPr>
            <w:tcW w:w="1362" w:type="dxa"/>
          </w:tcPr>
          <w:p w14:paraId="1ECF16DD"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-0.004</w:t>
            </w:r>
          </w:p>
        </w:tc>
        <w:tc>
          <w:tcPr>
            <w:tcW w:w="1363" w:type="dxa"/>
          </w:tcPr>
          <w:p w14:paraId="09ACE7BE"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0.99695   </w:t>
            </w:r>
          </w:p>
        </w:tc>
        <w:tc>
          <w:tcPr>
            <w:tcW w:w="1363" w:type="dxa"/>
          </w:tcPr>
          <w:p w14:paraId="49431421"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9.997454e-01       </w:t>
            </w:r>
          </w:p>
        </w:tc>
        <w:tc>
          <w:tcPr>
            <w:tcW w:w="467" w:type="dxa"/>
          </w:tcPr>
          <w:p w14:paraId="2D6800FE" w14:textId="77777777" w:rsidR="008D56F2" w:rsidRPr="008D56F2" w:rsidRDefault="008D56F2" w:rsidP="008D56F2">
            <w:pPr>
              <w:rPr>
                <w:rFonts w:ascii="Calibri" w:eastAsia="Calibri" w:hAnsi="Calibri" w:cs="Times New Roman"/>
                <w:sz w:val="18"/>
              </w:rPr>
            </w:pPr>
          </w:p>
        </w:tc>
      </w:tr>
      <w:tr w:rsidR="008D56F2" w:rsidRPr="008D56F2" w14:paraId="3FE00630" w14:textId="77777777" w:rsidTr="003363A1">
        <w:tc>
          <w:tcPr>
            <w:tcW w:w="2092" w:type="dxa"/>
          </w:tcPr>
          <w:p w14:paraId="78EE97F9" w14:textId="77777777"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mspssScore</w:t>
            </w:r>
            <w:proofErr w:type="spellEnd"/>
          </w:p>
        </w:tc>
        <w:tc>
          <w:tcPr>
            <w:tcW w:w="1362" w:type="dxa"/>
          </w:tcPr>
          <w:p w14:paraId="74492297"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4.129e-01</w:t>
            </w:r>
          </w:p>
        </w:tc>
        <w:tc>
          <w:tcPr>
            <w:tcW w:w="1363" w:type="dxa"/>
          </w:tcPr>
          <w:p w14:paraId="34C0F3DE"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3.263e-01</w:t>
            </w:r>
          </w:p>
        </w:tc>
        <w:tc>
          <w:tcPr>
            <w:tcW w:w="1362" w:type="dxa"/>
          </w:tcPr>
          <w:p w14:paraId="69584C9C"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1.265</w:t>
            </w:r>
          </w:p>
        </w:tc>
        <w:tc>
          <w:tcPr>
            <w:tcW w:w="1363" w:type="dxa"/>
          </w:tcPr>
          <w:p w14:paraId="7B7FE904"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0.20579   </w:t>
            </w:r>
          </w:p>
        </w:tc>
        <w:tc>
          <w:tcPr>
            <w:tcW w:w="1363" w:type="dxa"/>
          </w:tcPr>
          <w:p w14:paraId="751B3151"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1.511203e+00       </w:t>
            </w:r>
          </w:p>
        </w:tc>
        <w:tc>
          <w:tcPr>
            <w:tcW w:w="467" w:type="dxa"/>
          </w:tcPr>
          <w:p w14:paraId="2F3FDBCD" w14:textId="77777777" w:rsidR="008D56F2" w:rsidRPr="008D56F2" w:rsidRDefault="008D56F2" w:rsidP="008D56F2">
            <w:pPr>
              <w:rPr>
                <w:rFonts w:ascii="Calibri" w:eastAsia="Calibri" w:hAnsi="Calibri" w:cs="Times New Roman"/>
                <w:sz w:val="18"/>
              </w:rPr>
            </w:pPr>
          </w:p>
        </w:tc>
      </w:tr>
      <w:tr w:rsidR="008D56F2" w:rsidRPr="008D56F2" w14:paraId="14CFF3AA" w14:textId="77777777" w:rsidTr="003363A1">
        <w:tc>
          <w:tcPr>
            <w:tcW w:w="2092" w:type="dxa"/>
          </w:tcPr>
          <w:p w14:paraId="105A3A8E" w14:textId="77777777"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aceScore</w:t>
            </w:r>
            <w:proofErr w:type="spellEnd"/>
          </w:p>
        </w:tc>
        <w:tc>
          <w:tcPr>
            <w:tcW w:w="1362" w:type="dxa"/>
          </w:tcPr>
          <w:p w14:paraId="70850843"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1.656e-01</w:t>
            </w:r>
          </w:p>
        </w:tc>
        <w:tc>
          <w:tcPr>
            <w:tcW w:w="1363" w:type="dxa"/>
          </w:tcPr>
          <w:p w14:paraId="3A9AF8C3"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1.640e-01</w:t>
            </w:r>
          </w:p>
        </w:tc>
        <w:tc>
          <w:tcPr>
            <w:tcW w:w="1362" w:type="dxa"/>
          </w:tcPr>
          <w:p w14:paraId="66462595"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1.010</w:t>
            </w:r>
          </w:p>
        </w:tc>
        <w:tc>
          <w:tcPr>
            <w:tcW w:w="1363" w:type="dxa"/>
          </w:tcPr>
          <w:p w14:paraId="2C1CAFAE"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0.31252   </w:t>
            </w:r>
          </w:p>
        </w:tc>
        <w:tc>
          <w:tcPr>
            <w:tcW w:w="1363" w:type="dxa"/>
          </w:tcPr>
          <w:p w14:paraId="638C64ED"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1.180139e+00</w:t>
            </w:r>
          </w:p>
        </w:tc>
        <w:tc>
          <w:tcPr>
            <w:tcW w:w="467" w:type="dxa"/>
          </w:tcPr>
          <w:p w14:paraId="1C08B337" w14:textId="77777777" w:rsidR="008D56F2" w:rsidRPr="008D56F2" w:rsidRDefault="008D56F2" w:rsidP="008D56F2">
            <w:pPr>
              <w:rPr>
                <w:rFonts w:ascii="Calibri" w:eastAsia="Calibri" w:hAnsi="Calibri" w:cs="Times New Roman"/>
                <w:sz w:val="18"/>
              </w:rPr>
            </w:pPr>
          </w:p>
        </w:tc>
      </w:tr>
      <w:tr w:rsidR="008D56F2" w:rsidRPr="008D56F2" w14:paraId="72EC4AF1" w14:textId="77777777" w:rsidTr="003363A1">
        <w:tc>
          <w:tcPr>
            <w:tcW w:w="2092" w:type="dxa"/>
          </w:tcPr>
          <w:p w14:paraId="08C37A75" w14:textId="77777777"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gritScore</w:t>
            </w:r>
            <w:proofErr w:type="spellEnd"/>
          </w:p>
        </w:tc>
        <w:tc>
          <w:tcPr>
            <w:tcW w:w="1362" w:type="dxa"/>
          </w:tcPr>
          <w:p w14:paraId="4E3D88BC"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2.277e+00</w:t>
            </w:r>
          </w:p>
        </w:tc>
        <w:tc>
          <w:tcPr>
            <w:tcW w:w="1363" w:type="dxa"/>
          </w:tcPr>
          <w:p w14:paraId="29B370E9"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8.663e-01</w:t>
            </w:r>
          </w:p>
        </w:tc>
        <w:tc>
          <w:tcPr>
            <w:tcW w:w="1362" w:type="dxa"/>
          </w:tcPr>
          <w:p w14:paraId="63FF619A"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2.628</w:t>
            </w:r>
          </w:p>
        </w:tc>
        <w:tc>
          <w:tcPr>
            <w:tcW w:w="1363" w:type="dxa"/>
          </w:tcPr>
          <w:p w14:paraId="57502B4F"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0.00859</w:t>
            </w:r>
          </w:p>
        </w:tc>
        <w:tc>
          <w:tcPr>
            <w:tcW w:w="1363" w:type="dxa"/>
          </w:tcPr>
          <w:p w14:paraId="399A51C9"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9.742986e+00</w:t>
            </w:r>
          </w:p>
        </w:tc>
        <w:tc>
          <w:tcPr>
            <w:tcW w:w="467" w:type="dxa"/>
          </w:tcPr>
          <w:p w14:paraId="70406EEC" w14:textId="77777777"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w:t>
            </w:r>
          </w:p>
        </w:tc>
      </w:tr>
    </w:tbl>
    <w:p w14:paraId="6E03FF73" w14:textId="77777777"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 xml:space="preserve">Significance codes </w:t>
      </w:r>
      <w:r w:rsidRPr="008D56F2">
        <w:rPr>
          <w:rFonts w:ascii="Calibri" w:eastAsia="Calibri" w:hAnsi="Calibri" w:cs="Times New Roman"/>
          <w:sz w:val="18"/>
        </w:rPr>
        <w:tab/>
        <w:t>*** 0.001     ** 0.01     * 0.05     ~ 0.1</w:t>
      </w:r>
    </w:p>
    <w:p w14:paraId="2A6BE161" w14:textId="77777777"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savings as dependent variable 1 - yes, 0 - no</w:t>
      </w:r>
    </w:p>
    <w:p w14:paraId="07B210CC" w14:textId="77777777" w:rsidR="008D56F2" w:rsidRPr="008D56F2" w:rsidRDefault="008D56F2" w:rsidP="008D56F2">
      <w:pPr>
        <w:rPr>
          <w:rFonts w:ascii="Calibri" w:eastAsia="Calibri" w:hAnsi="Calibri" w:cs="Times New Roman"/>
          <w:sz w:val="18"/>
        </w:rPr>
      </w:pPr>
    </w:p>
    <w:p w14:paraId="553B0B52" w14:textId="77777777"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Null deviance: 54.777 on 45 degrees of freedom</w:t>
      </w:r>
    </w:p>
    <w:p w14:paraId="552E1EE1" w14:textId="77777777" w:rsidR="008D56F2" w:rsidRPr="008D56F2" w:rsidRDefault="008D56F2" w:rsidP="008D56F2">
      <w:pPr>
        <w:rPr>
          <w:rFonts w:ascii="Calibri" w:eastAsia="Calibri" w:hAnsi="Calibri" w:cs="Times New Roman"/>
          <w:sz w:val="18"/>
        </w:rPr>
      </w:pPr>
      <w:r>
        <w:rPr>
          <w:rFonts w:ascii="Calibri" w:eastAsia="Calibri" w:hAnsi="Calibri" w:cs="Times New Roman"/>
          <w:sz w:val="18"/>
        </w:rPr>
        <w:t xml:space="preserve">Residual deviance: 38.943 </w:t>
      </w:r>
      <w:r w:rsidRPr="008D56F2">
        <w:rPr>
          <w:rFonts w:ascii="Calibri" w:eastAsia="Calibri" w:hAnsi="Calibri" w:cs="Times New Roman"/>
          <w:sz w:val="18"/>
        </w:rPr>
        <w:t>on 39 degrees of freedom</w:t>
      </w:r>
    </w:p>
    <w:p w14:paraId="656392A0" w14:textId="77777777"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AIC: 52.943</w:t>
      </w:r>
    </w:p>
    <w:p w14:paraId="37FCEBC0" w14:textId="77777777" w:rsidR="008D56F2" w:rsidRPr="008D56F2" w:rsidRDefault="008D56F2" w:rsidP="008D56F2">
      <w:pPr>
        <w:rPr>
          <w:rFonts w:ascii="Calibri" w:eastAsia="Calibri" w:hAnsi="Calibri" w:cs="Times New Roman"/>
          <w:sz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56F2" w:rsidRPr="008D56F2" w14:paraId="7E92BD09" w14:textId="77777777" w:rsidTr="003363A1">
        <w:tc>
          <w:tcPr>
            <w:tcW w:w="1558" w:type="dxa"/>
          </w:tcPr>
          <w:p w14:paraId="7CED069A" w14:textId="77777777"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llh</w:t>
            </w:r>
            <w:proofErr w:type="spellEnd"/>
          </w:p>
        </w:tc>
        <w:tc>
          <w:tcPr>
            <w:tcW w:w="1558" w:type="dxa"/>
          </w:tcPr>
          <w:p w14:paraId="2C234AB1" w14:textId="77777777"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llhNull</w:t>
            </w:r>
            <w:proofErr w:type="spellEnd"/>
          </w:p>
        </w:tc>
        <w:tc>
          <w:tcPr>
            <w:tcW w:w="1558" w:type="dxa"/>
          </w:tcPr>
          <w:p w14:paraId="60F52ECE"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G2</w:t>
            </w:r>
          </w:p>
        </w:tc>
        <w:tc>
          <w:tcPr>
            <w:tcW w:w="1558" w:type="dxa"/>
          </w:tcPr>
          <w:p w14:paraId="3911921E"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McFadden</w:t>
            </w:r>
          </w:p>
        </w:tc>
        <w:tc>
          <w:tcPr>
            <w:tcW w:w="1559" w:type="dxa"/>
          </w:tcPr>
          <w:p w14:paraId="721F5758"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r2ML</w:t>
            </w:r>
          </w:p>
        </w:tc>
        <w:tc>
          <w:tcPr>
            <w:tcW w:w="1559" w:type="dxa"/>
          </w:tcPr>
          <w:p w14:paraId="3766D1FE"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r2CU </w:t>
            </w:r>
          </w:p>
        </w:tc>
      </w:tr>
      <w:tr w:rsidR="008D56F2" w:rsidRPr="008D56F2" w14:paraId="475B3A5C" w14:textId="77777777" w:rsidTr="003363A1">
        <w:tc>
          <w:tcPr>
            <w:tcW w:w="1558" w:type="dxa"/>
          </w:tcPr>
          <w:p w14:paraId="5E6AF236"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-19.4714248</w:t>
            </w:r>
          </w:p>
        </w:tc>
        <w:tc>
          <w:tcPr>
            <w:tcW w:w="1558" w:type="dxa"/>
          </w:tcPr>
          <w:p w14:paraId="47DAE9D8"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-27.3884131</w:t>
            </w:r>
          </w:p>
        </w:tc>
        <w:tc>
          <w:tcPr>
            <w:tcW w:w="1558" w:type="dxa"/>
          </w:tcPr>
          <w:p w14:paraId="3449D059"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15.8339766</w:t>
            </w:r>
          </w:p>
        </w:tc>
        <w:tc>
          <w:tcPr>
            <w:tcW w:w="1558" w:type="dxa"/>
          </w:tcPr>
          <w:p w14:paraId="0ECAA7BF"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0.2890634</w:t>
            </w:r>
          </w:p>
        </w:tc>
        <w:tc>
          <w:tcPr>
            <w:tcW w:w="1559" w:type="dxa"/>
          </w:tcPr>
          <w:p w14:paraId="0F9213D2"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0.2912248</w:t>
            </w:r>
          </w:p>
        </w:tc>
        <w:tc>
          <w:tcPr>
            <w:tcW w:w="1559" w:type="dxa"/>
          </w:tcPr>
          <w:p w14:paraId="720F1310" w14:textId="77777777"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0.4184131</w:t>
            </w:r>
          </w:p>
        </w:tc>
      </w:tr>
    </w:tbl>
    <w:p w14:paraId="11DAA47B" w14:textId="77777777" w:rsidR="008D56F2" w:rsidRPr="00F0487E" w:rsidRDefault="008D56F2" w:rsidP="008D56F2">
      <w:pPr>
        <w:shd w:val="clear" w:color="auto" w:fill="FFFFFF"/>
        <w:spacing w:line="480" w:lineRule="auto"/>
        <w:rPr>
          <w:rFonts w:ascii="Times New Roman" w:eastAsia="Times New Roman" w:hAnsi="Times New Roman" w:cs="Times New Roman"/>
          <w:bCs/>
          <w:color w:val="000000"/>
          <w:sz w:val="24"/>
          <w:szCs w:val="24"/>
        </w:rPr>
      </w:pPr>
    </w:p>
    <w:p w14:paraId="0BE4B9FC" w14:textId="77777777" w:rsidR="00ED32A8" w:rsidRPr="00ED32A8" w:rsidRDefault="00ED32A8" w:rsidP="00ED32A8">
      <w:pPr>
        <w:shd w:val="clear" w:color="auto" w:fill="FFFFFF"/>
        <w:spacing w:line="480" w:lineRule="auto"/>
        <w:rPr>
          <w:rFonts w:ascii="Times New Roman" w:eastAsia="Times New Roman" w:hAnsi="Times New Roman" w:cs="Times New Roman"/>
          <w:b/>
          <w:color w:val="000000"/>
          <w:sz w:val="24"/>
          <w:szCs w:val="24"/>
          <w:shd w:val="clear" w:color="auto" w:fill="FFFFFF"/>
        </w:rPr>
      </w:pPr>
      <w:r w:rsidRPr="00ED32A8">
        <w:rPr>
          <w:rFonts w:ascii="Times New Roman" w:eastAsia="Times New Roman" w:hAnsi="Times New Roman" w:cs="Times New Roman"/>
          <w:b/>
          <w:color w:val="000000"/>
          <w:sz w:val="24"/>
          <w:szCs w:val="24"/>
          <w:shd w:val="clear" w:color="auto" w:fill="FFFFFF"/>
        </w:rPr>
        <w:t>Qualitative Analysis</w:t>
      </w:r>
    </w:p>
    <w:p w14:paraId="60BFADF8" w14:textId="77777777" w:rsidR="00ED32A8" w:rsidRDefault="00D64779"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For preliminary analysis, each q</w:t>
      </w:r>
      <w:r w:rsidR="00ED32A8">
        <w:rPr>
          <w:rFonts w:ascii="Times New Roman" w:eastAsia="Times New Roman" w:hAnsi="Times New Roman" w:cs="Times New Roman"/>
          <w:color w:val="000000"/>
          <w:sz w:val="24"/>
          <w:szCs w:val="24"/>
          <w:shd w:val="clear" w:color="auto" w:fill="FFFFFF"/>
        </w:rPr>
        <w:t>uestion</w:t>
      </w:r>
      <w:r>
        <w:rPr>
          <w:rFonts w:ascii="Times New Roman" w:eastAsia="Times New Roman" w:hAnsi="Times New Roman" w:cs="Times New Roman"/>
          <w:color w:val="000000"/>
          <w:sz w:val="24"/>
          <w:szCs w:val="24"/>
          <w:shd w:val="clear" w:color="auto" w:fill="FFFFFF"/>
        </w:rPr>
        <w:t xml:space="preserve"> was analyzed and coded separately. Question </w:t>
      </w:r>
      <w:r w:rsidR="00ED32A8">
        <w:rPr>
          <w:rFonts w:ascii="Times New Roman" w:eastAsia="Times New Roman" w:hAnsi="Times New Roman" w:cs="Times New Roman"/>
          <w:color w:val="000000"/>
          <w:sz w:val="24"/>
          <w:szCs w:val="24"/>
          <w:shd w:val="clear" w:color="auto" w:fill="FFFFFF"/>
        </w:rPr>
        <w:t xml:space="preserve"> 82</w:t>
      </w:r>
      <w:r w:rsidR="00ED32A8" w:rsidRPr="00361EAD">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 xml:space="preserve">which asked about the </w:t>
      </w:r>
      <w:r w:rsidR="00ED32A8" w:rsidRPr="00361EAD">
        <w:rPr>
          <w:rFonts w:ascii="Times New Roman" w:eastAsia="Times New Roman" w:hAnsi="Times New Roman" w:cs="Times New Roman"/>
          <w:color w:val="000000"/>
          <w:sz w:val="24"/>
          <w:szCs w:val="24"/>
          <w:shd w:val="clear" w:color="auto" w:fill="FFFFFF"/>
        </w:rPr>
        <w:t xml:space="preserve">effects of reported interactions with the criminal justice system </w:t>
      </w:r>
      <w:r>
        <w:rPr>
          <w:rFonts w:ascii="Times New Roman" w:eastAsia="Times New Roman" w:hAnsi="Times New Roman" w:cs="Times New Roman"/>
          <w:color w:val="000000"/>
          <w:sz w:val="24"/>
          <w:szCs w:val="24"/>
          <w:shd w:val="clear" w:color="auto" w:fill="FFFFFF"/>
        </w:rPr>
        <w:t xml:space="preserve">after incarceration (i.e. probation and parole officers) </w:t>
      </w:r>
      <w:r w:rsidR="00ED32A8" w:rsidRPr="00361EAD">
        <w:rPr>
          <w:rFonts w:ascii="Times New Roman" w:eastAsia="Times New Roman" w:hAnsi="Times New Roman" w:cs="Times New Roman"/>
          <w:color w:val="000000"/>
          <w:sz w:val="24"/>
          <w:szCs w:val="24"/>
          <w:shd w:val="clear" w:color="auto" w:fill="FFFFFF"/>
        </w:rPr>
        <w:t>were coded as one of six mutually exclusive categories: positive, negative, neutral, no impact, unclear,</w:t>
      </w:r>
      <w:r w:rsidR="00ED32A8">
        <w:rPr>
          <w:rFonts w:ascii="Times New Roman" w:eastAsia="Times New Roman" w:hAnsi="Times New Roman" w:cs="Times New Roman"/>
          <w:color w:val="000000"/>
          <w:sz w:val="24"/>
          <w:szCs w:val="24"/>
          <w:shd w:val="clear" w:color="auto" w:fill="FFFFFF"/>
        </w:rPr>
        <w:t xml:space="preserve"> and failed to</w:t>
      </w:r>
      <w:r w:rsidR="000D2547">
        <w:rPr>
          <w:rFonts w:ascii="Times New Roman" w:eastAsia="Times New Roman" w:hAnsi="Times New Roman" w:cs="Times New Roman"/>
          <w:color w:val="000000"/>
          <w:sz w:val="24"/>
          <w:szCs w:val="24"/>
          <w:shd w:val="clear" w:color="auto" w:fill="FFFFFF"/>
        </w:rPr>
        <w:t xml:space="preserve"> respond as indicated in Table 4</w:t>
      </w:r>
      <w:r w:rsidR="00ED32A8">
        <w:rPr>
          <w:rFonts w:ascii="Times New Roman" w:eastAsia="Times New Roman" w:hAnsi="Times New Roman" w:cs="Times New Roman"/>
          <w:color w:val="000000"/>
          <w:sz w:val="24"/>
          <w:szCs w:val="24"/>
          <w:shd w:val="clear" w:color="auto" w:fill="FFFFFF"/>
        </w:rPr>
        <w:t xml:space="preserve"> below</w:t>
      </w:r>
      <w:r w:rsidR="00ED32A8" w:rsidRPr="00361EAD">
        <w:rPr>
          <w:rFonts w:ascii="Times New Roman" w:eastAsia="Times New Roman" w:hAnsi="Times New Roman" w:cs="Times New Roman"/>
          <w:color w:val="000000"/>
          <w:sz w:val="24"/>
          <w:szCs w:val="24"/>
          <w:shd w:val="clear" w:color="auto" w:fill="FFFFFF"/>
        </w:rPr>
        <w:t>.</w:t>
      </w:r>
      <w:r w:rsidR="00ED32A8" w:rsidRPr="00361EAD">
        <w:rPr>
          <w:rFonts w:ascii="Times New Roman" w:eastAsia="Times New Roman" w:hAnsi="Times New Roman" w:cs="Times New Roman"/>
          <w:sz w:val="24"/>
          <w:szCs w:val="24"/>
        </w:rPr>
        <w:t> </w:t>
      </w:r>
    </w:p>
    <w:p w14:paraId="3481F07D" w14:textId="77777777" w:rsidR="00ED32A8" w:rsidRPr="00361EAD" w:rsidRDefault="000D2547" w:rsidP="00ED32A8">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Table 4</w:t>
      </w:r>
      <w:r w:rsidR="00ED32A8">
        <w:rPr>
          <w:rFonts w:ascii="Times New Roman" w:eastAsia="Times New Roman" w:hAnsi="Times New Roman" w:cs="Times New Roman"/>
          <w:sz w:val="24"/>
          <w:szCs w:val="24"/>
        </w:rPr>
        <w:t>. Interactions with CJ system</w:t>
      </w:r>
    </w:p>
    <w:tbl>
      <w:tblPr>
        <w:tblW w:w="3920" w:type="dxa"/>
        <w:tblInd w:w="93" w:type="dxa"/>
        <w:tblBorders>
          <w:top w:val="single" w:sz="6" w:space="0" w:color="000000"/>
          <w:bottom w:val="single" w:sz="6" w:space="0" w:color="000000"/>
        </w:tblBorders>
        <w:tblLook w:val="04A0" w:firstRow="1" w:lastRow="0" w:firstColumn="1" w:lastColumn="0" w:noHBand="0" w:noVBand="1"/>
      </w:tblPr>
      <w:tblGrid>
        <w:gridCol w:w="2740"/>
        <w:gridCol w:w="1180"/>
      </w:tblGrid>
      <w:tr w:rsidR="00ED32A8" w:rsidRPr="001F0CE0" w14:paraId="7B1C0956" w14:textId="77777777" w:rsidTr="00ED32A8">
        <w:trPr>
          <w:trHeight w:val="315"/>
        </w:trPr>
        <w:tc>
          <w:tcPr>
            <w:tcW w:w="2740" w:type="dxa"/>
            <w:shd w:val="clear" w:color="auto" w:fill="auto"/>
            <w:vAlign w:val="bottom"/>
            <w:hideMark/>
          </w:tcPr>
          <w:p w14:paraId="77F3CCBD" w14:textId="77777777"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Positive</w:t>
            </w:r>
          </w:p>
        </w:tc>
        <w:tc>
          <w:tcPr>
            <w:tcW w:w="1180" w:type="dxa"/>
            <w:shd w:val="clear" w:color="auto" w:fill="auto"/>
            <w:vAlign w:val="bottom"/>
            <w:hideMark/>
          </w:tcPr>
          <w:p w14:paraId="5F026CFD" w14:textId="77777777"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14:paraId="0EF51420" w14:textId="77777777" w:rsidTr="00ED32A8">
        <w:trPr>
          <w:trHeight w:val="315"/>
        </w:trPr>
        <w:tc>
          <w:tcPr>
            <w:tcW w:w="2740" w:type="dxa"/>
            <w:shd w:val="clear" w:color="auto" w:fill="auto"/>
            <w:vAlign w:val="bottom"/>
            <w:hideMark/>
          </w:tcPr>
          <w:p w14:paraId="7D9F29DD" w14:textId="77777777"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Negative</w:t>
            </w:r>
          </w:p>
        </w:tc>
        <w:tc>
          <w:tcPr>
            <w:tcW w:w="1180" w:type="dxa"/>
            <w:shd w:val="clear" w:color="auto" w:fill="auto"/>
            <w:vAlign w:val="bottom"/>
            <w:hideMark/>
          </w:tcPr>
          <w:p w14:paraId="5E160CC7" w14:textId="77777777"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26%</w:t>
            </w:r>
          </w:p>
        </w:tc>
      </w:tr>
      <w:tr w:rsidR="00ED32A8" w:rsidRPr="001F0CE0" w14:paraId="6B0914C8" w14:textId="77777777" w:rsidTr="00ED32A8">
        <w:trPr>
          <w:trHeight w:val="315"/>
        </w:trPr>
        <w:tc>
          <w:tcPr>
            <w:tcW w:w="2740" w:type="dxa"/>
            <w:shd w:val="clear" w:color="auto" w:fill="auto"/>
            <w:vAlign w:val="bottom"/>
            <w:hideMark/>
          </w:tcPr>
          <w:p w14:paraId="6B11BD54" w14:textId="77777777"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Neutral</w:t>
            </w:r>
          </w:p>
        </w:tc>
        <w:tc>
          <w:tcPr>
            <w:tcW w:w="1180" w:type="dxa"/>
            <w:shd w:val="clear" w:color="auto" w:fill="auto"/>
            <w:vAlign w:val="bottom"/>
            <w:hideMark/>
          </w:tcPr>
          <w:p w14:paraId="22993814" w14:textId="77777777"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11%</w:t>
            </w:r>
          </w:p>
        </w:tc>
      </w:tr>
      <w:tr w:rsidR="00ED32A8" w:rsidRPr="001F0CE0" w14:paraId="7A4ADC7B" w14:textId="77777777" w:rsidTr="00ED32A8">
        <w:trPr>
          <w:trHeight w:val="315"/>
        </w:trPr>
        <w:tc>
          <w:tcPr>
            <w:tcW w:w="2740" w:type="dxa"/>
            <w:shd w:val="clear" w:color="auto" w:fill="auto"/>
            <w:vAlign w:val="bottom"/>
            <w:hideMark/>
          </w:tcPr>
          <w:p w14:paraId="566F1B5D" w14:textId="77777777"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No Impact</w:t>
            </w:r>
          </w:p>
        </w:tc>
        <w:tc>
          <w:tcPr>
            <w:tcW w:w="1180" w:type="dxa"/>
            <w:shd w:val="clear" w:color="auto" w:fill="auto"/>
            <w:vAlign w:val="bottom"/>
            <w:hideMark/>
          </w:tcPr>
          <w:p w14:paraId="7F79AF66" w14:textId="77777777"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14:paraId="3E91BD26" w14:textId="77777777" w:rsidTr="00ED32A8">
        <w:trPr>
          <w:trHeight w:val="315"/>
        </w:trPr>
        <w:tc>
          <w:tcPr>
            <w:tcW w:w="2740" w:type="dxa"/>
            <w:shd w:val="clear" w:color="auto" w:fill="auto"/>
            <w:vAlign w:val="bottom"/>
            <w:hideMark/>
          </w:tcPr>
          <w:p w14:paraId="24F9416A" w14:textId="77777777"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 xml:space="preserve">Unclear </w:t>
            </w:r>
          </w:p>
        </w:tc>
        <w:tc>
          <w:tcPr>
            <w:tcW w:w="1180" w:type="dxa"/>
            <w:shd w:val="clear" w:color="auto" w:fill="auto"/>
            <w:vAlign w:val="bottom"/>
            <w:hideMark/>
          </w:tcPr>
          <w:p w14:paraId="094F3430" w14:textId="77777777"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16%</w:t>
            </w:r>
          </w:p>
        </w:tc>
      </w:tr>
      <w:tr w:rsidR="00ED32A8" w:rsidRPr="001F0CE0" w14:paraId="7F0DC855" w14:textId="77777777" w:rsidTr="00ED32A8">
        <w:trPr>
          <w:trHeight w:val="315"/>
        </w:trPr>
        <w:tc>
          <w:tcPr>
            <w:tcW w:w="2740" w:type="dxa"/>
            <w:shd w:val="clear" w:color="auto" w:fill="auto"/>
            <w:vAlign w:val="bottom"/>
            <w:hideMark/>
          </w:tcPr>
          <w:p w14:paraId="78123EFB" w14:textId="77777777"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Failed to Respond</w:t>
            </w:r>
          </w:p>
        </w:tc>
        <w:tc>
          <w:tcPr>
            <w:tcW w:w="1180" w:type="dxa"/>
            <w:shd w:val="clear" w:color="auto" w:fill="auto"/>
            <w:vAlign w:val="bottom"/>
            <w:hideMark/>
          </w:tcPr>
          <w:p w14:paraId="6F071DC4" w14:textId="77777777"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21%</w:t>
            </w:r>
          </w:p>
        </w:tc>
      </w:tr>
    </w:tbl>
    <w:p w14:paraId="4ECB66E1" w14:textId="77777777" w:rsidR="00ED32A8" w:rsidRDefault="00ED32A8" w:rsidP="00ED32A8">
      <w:pPr>
        <w:shd w:val="clear" w:color="auto" w:fill="FFFFFF"/>
        <w:spacing w:line="480" w:lineRule="auto"/>
        <w:rPr>
          <w:rFonts w:ascii="Times New Roman" w:eastAsia="Times New Roman" w:hAnsi="Times New Roman" w:cs="Times New Roman"/>
          <w:color w:val="000000"/>
          <w:sz w:val="24"/>
          <w:szCs w:val="24"/>
          <w:shd w:val="clear" w:color="auto" w:fill="FFFFFF"/>
        </w:rPr>
      </w:pPr>
    </w:p>
    <w:p w14:paraId="6C36A545" w14:textId="77777777" w:rsidR="00ED32A8" w:rsidRPr="00361EAD" w:rsidRDefault="00ED32A8" w:rsidP="00ED32A8">
      <w:pPr>
        <w:shd w:val="clear" w:color="auto" w:fill="FFFFFF"/>
        <w:spacing w:line="480" w:lineRule="auto"/>
        <w:ind w:firstLine="720"/>
        <w:rPr>
          <w:rFonts w:ascii="Times New Roman" w:eastAsia="Times New Roman" w:hAnsi="Times New Roman" w:cs="Times New Roman"/>
          <w:sz w:val="24"/>
          <w:szCs w:val="24"/>
        </w:rPr>
      </w:pPr>
      <w:commentRangeStart w:id="59"/>
      <w:r w:rsidRPr="00361EAD">
        <w:rPr>
          <w:rFonts w:ascii="Times New Roman" w:eastAsia="Times New Roman" w:hAnsi="Times New Roman" w:cs="Times New Roman"/>
          <w:color w:val="000000"/>
          <w:sz w:val="24"/>
          <w:szCs w:val="24"/>
          <w:shd w:val="clear" w:color="auto" w:fill="FFFFFF"/>
        </w:rPr>
        <w:t xml:space="preserve">Notably, when given the prompt to reflect on the effect of interactions with the criminal justice system since being incarcerated, 26% reported a positive effect or no impact, the same </w:t>
      </w:r>
      <w:r w:rsidRPr="00361EAD">
        <w:rPr>
          <w:rFonts w:ascii="Times New Roman" w:eastAsia="Times New Roman" w:hAnsi="Times New Roman" w:cs="Times New Roman"/>
          <w:color w:val="000000"/>
          <w:sz w:val="24"/>
          <w:szCs w:val="24"/>
          <w:shd w:val="clear" w:color="auto" w:fill="FFFFFF"/>
        </w:rPr>
        <w:lastRenderedPageBreak/>
        <w:t xml:space="preserve">percentage that reported a negative effect. 11% reported a neutral effect on integration, signaling interaction with the criminal justice system but not markedly positive or negative. 13% reported no impact at all, and a relatively high number of respondents offered responses that were unclear </w:t>
      </w:r>
      <w:r>
        <w:rPr>
          <w:rFonts w:ascii="Times New Roman" w:eastAsia="Times New Roman" w:hAnsi="Times New Roman" w:cs="Times New Roman"/>
          <w:color w:val="000000"/>
          <w:sz w:val="24"/>
          <w:szCs w:val="24"/>
          <w:shd w:val="clear" w:color="auto" w:fill="FFFFFF"/>
        </w:rPr>
        <w:t xml:space="preserve">or did not answer (37%). </w:t>
      </w:r>
      <w:commentRangeEnd w:id="59"/>
      <w:r w:rsidR="004A42D8">
        <w:rPr>
          <w:rStyle w:val="CommentReference"/>
        </w:rPr>
        <w:commentReference w:id="59"/>
      </w:r>
    </w:p>
    <w:p w14:paraId="076F389D" w14:textId="77777777" w:rsidR="00ED32A8" w:rsidRPr="00361EAD" w:rsidRDefault="00503F98"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Preliminary analysis of q</w:t>
      </w:r>
      <w:r w:rsidR="00ED32A8">
        <w:rPr>
          <w:rFonts w:ascii="Times New Roman" w:eastAsia="Times New Roman" w:hAnsi="Times New Roman" w:cs="Times New Roman"/>
          <w:color w:val="000000"/>
          <w:sz w:val="24"/>
          <w:szCs w:val="24"/>
          <w:shd w:val="clear" w:color="auto" w:fill="FFFFFF"/>
        </w:rPr>
        <w:t>uestion 81 (Appendix A) reve</w:t>
      </w:r>
      <w:r>
        <w:rPr>
          <w:rFonts w:ascii="Times New Roman" w:eastAsia="Times New Roman" w:hAnsi="Times New Roman" w:cs="Times New Roman"/>
          <w:color w:val="000000"/>
          <w:sz w:val="24"/>
          <w:szCs w:val="24"/>
          <w:shd w:val="clear" w:color="auto" w:fill="FFFFFF"/>
        </w:rPr>
        <w:t>aled 69 different total sources of help received</w:t>
      </w:r>
      <w:r w:rsidR="00ED32A8">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upon released</w:t>
      </w:r>
      <w:r w:rsidR="00ED32A8" w:rsidRPr="00361EAD">
        <w:rPr>
          <w:rFonts w:ascii="Times New Roman" w:eastAsia="Times New Roman" w:hAnsi="Times New Roman" w:cs="Times New Roman"/>
          <w:color w:val="000000"/>
          <w:sz w:val="24"/>
          <w:szCs w:val="24"/>
          <w:shd w:val="clear" w:color="auto" w:fill="FFFFFF"/>
        </w:rPr>
        <w:t xml:space="preserve"> respondents. Family and friends, government, counseling/clinical, and financial were the most frequently referenced sources of help received after an individual’s last incarceration ended. </w:t>
      </w:r>
    </w:p>
    <w:p w14:paraId="50DB8BEB" w14:textId="77777777" w:rsidR="00F0487E" w:rsidRPr="0049508B" w:rsidRDefault="00ED32A8" w:rsidP="00503F98">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shd w:val="clear" w:color="auto" w:fill="FFFFFF"/>
        </w:rPr>
        <w:t>Pr</w:t>
      </w:r>
      <w:r w:rsidR="00503F98">
        <w:rPr>
          <w:rFonts w:ascii="Times New Roman" w:eastAsia="Times New Roman" w:hAnsi="Times New Roman" w:cs="Times New Roman"/>
          <w:color w:val="000000"/>
          <w:sz w:val="24"/>
          <w:szCs w:val="24"/>
          <w:shd w:val="clear" w:color="auto" w:fill="FFFFFF"/>
        </w:rPr>
        <w:t xml:space="preserve">eliminary </w:t>
      </w:r>
      <w:r>
        <w:rPr>
          <w:rFonts w:ascii="Times New Roman" w:eastAsia="Times New Roman" w:hAnsi="Times New Roman" w:cs="Times New Roman"/>
          <w:color w:val="000000"/>
          <w:sz w:val="24"/>
          <w:szCs w:val="24"/>
          <w:shd w:val="clear" w:color="auto" w:fill="FFFFFF"/>
        </w:rPr>
        <w:t>analysis of Question 79 (Appendix A)</w:t>
      </w:r>
      <w:r w:rsidRPr="00361EAD">
        <w:rPr>
          <w:rFonts w:ascii="Times New Roman" w:eastAsia="Times New Roman" w:hAnsi="Times New Roman" w:cs="Times New Roman"/>
          <w:color w:val="000000"/>
          <w:sz w:val="24"/>
          <w:szCs w:val="24"/>
          <w:shd w:val="clear" w:color="auto" w:fill="FFFFFF"/>
        </w:rPr>
        <w:t xml:space="preserve"> suggested that </w:t>
      </w:r>
      <w:r w:rsidR="00D80416">
        <w:rPr>
          <w:rFonts w:ascii="Times New Roman" w:eastAsia="Times New Roman" w:hAnsi="Times New Roman" w:cs="Times New Roman"/>
          <w:color w:val="000000"/>
          <w:sz w:val="24"/>
          <w:szCs w:val="24"/>
          <w:shd w:val="clear" w:color="auto" w:fill="FFFFFF"/>
        </w:rPr>
        <w:t xml:space="preserve">most </w:t>
      </w:r>
      <w:r>
        <w:rPr>
          <w:rFonts w:ascii="Times New Roman" w:eastAsia="Times New Roman" w:hAnsi="Times New Roman" w:cs="Times New Roman"/>
          <w:color w:val="000000"/>
          <w:sz w:val="24"/>
          <w:szCs w:val="24"/>
          <w:shd w:val="clear" w:color="auto" w:fill="FFFFFF"/>
        </w:rPr>
        <w:t xml:space="preserve">respondents believed </w:t>
      </w:r>
      <w:r w:rsidR="00D80416">
        <w:rPr>
          <w:rFonts w:ascii="Times New Roman" w:eastAsia="Times New Roman" w:hAnsi="Times New Roman" w:cs="Times New Roman"/>
          <w:color w:val="000000"/>
          <w:sz w:val="24"/>
          <w:szCs w:val="24"/>
          <w:shd w:val="clear" w:color="auto" w:fill="FFFFFF"/>
        </w:rPr>
        <w:t>what contributed</w:t>
      </w:r>
      <w:r w:rsidRPr="00361EAD">
        <w:rPr>
          <w:rFonts w:ascii="Times New Roman" w:eastAsia="Times New Roman" w:hAnsi="Times New Roman" w:cs="Times New Roman"/>
          <w:color w:val="000000"/>
          <w:sz w:val="24"/>
          <w:szCs w:val="24"/>
          <w:shd w:val="clear" w:color="auto" w:fill="FFFFFF"/>
        </w:rPr>
        <w:t xml:space="preserve"> most to </w:t>
      </w:r>
      <w:r w:rsidR="00D80416">
        <w:rPr>
          <w:rFonts w:ascii="Times New Roman" w:eastAsia="Times New Roman" w:hAnsi="Times New Roman" w:cs="Times New Roman"/>
          <w:color w:val="000000"/>
          <w:sz w:val="24"/>
          <w:szCs w:val="24"/>
          <w:shd w:val="clear" w:color="auto" w:fill="FFFFFF"/>
        </w:rPr>
        <w:t xml:space="preserve">their successful reintegration was </w:t>
      </w:r>
      <w:r w:rsidRPr="00361EAD">
        <w:rPr>
          <w:rFonts w:ascii="Times New Roman" w:eastAsia="Times New Roman" w:hAnsi="Times New Roman" w:cs="Times New Roman"/>
          <w:color w:val="000000"/>
          <w:sz w:val="24"/>
          <w:szCs w:val="24"/>
          <w:shd w:val="clear" w:color="auto" w:fill="FFFFFF"/>
        </w:rPr>
        <w:t>social support (42%) and domains that support well-being (36%)</w:t>
      </w:r>
      <w:r w:rsidR="00D80416">
        <w:rPr>
          <w:rFonts w:ascii="Times New Roman" w:eastAsia="Times New Roman" w:hAnsi="Times New Roman" w:cs="Times New Roman"/>
          <w:color w:val="000000"/>
          <w:sz w:val="24"/>
          <w:szCs w:val="24"/>
          <w:shd w:val="clear" w:color="auto" w:fill="FFFFFF"/>
        </w:rPr>
        <w:t>. These two categories alone</w:t>
      </w:r>
      <w:r w:rsidRPr="00361EAD">
        <w:rPr>
          <w:rFonts w:ascii="Times New Roman" w:eastAsia="Times New Roman" w:hAnsi="Times New Roman" w:cs="Times New Roman"/>
          <w:color w:val="000000"/>
          <w:sz w:val="24"/>
          <w:szCs w:val="24"/>
          <w:shd w:val="clear" w:color="auto" w:fill="FFFFFF"/>
        </w:rPr>
        <w:t xml:space="preserve"> accounted for the vast majority (78%) of self-reported factors. </w:t>
      </w:r>
      <w:r w:rsidR="00503F98">
        <w:rPr>
          <w:rFonts w:ascii="Times New Roman" w:eastAsia="Times New Roman" w:hAnsi="Times New Roman" w:cs="Times New Roman"/>
          <w:color w:val="000000"/>
          <w:sz w:val="24"/>
          <w:szCs w:val="24"/>
          <w:shd w:val="clear" w:color="auto" w:fill="FFFFFF"/>
        </w:rPr>
        <w:t>I</w:t>
      </w:r>
      <w:r w:rsidRPr="00361EAD">
        <w:rPr>
          <w:rFonts w:ascii="Times New Roman" w:eastAsia="Times New Roman" w:hAnsi="Times New Roman" w:cs="Times New Roman"/>
          <w:color w:val="000000"/>
          <w:sz w:val="24"/>
          <w:szCs w:val="24"/>
          <w:shd w:val="clear" w:color="auto" w:fill="FFFFFF"/>
        </w:rPr>
        <w:t>ndividual traits</w:t>
      </w:r>
      <w:r w:rsidR="00503F98">
        <w:rPr>
          <w:rFonts w:ascii="Times New Roman" w:eastAsia="Times New Roman" w:hAnsi="Times New Roman" w:cs="Times New Roman"/>
          <w:color w:val="000000"/>
          <w:sz w:val="24"/>
          <w:szCs w:val="24"/>
          <w:shd w:val="clear" w:color="auto" w:fill="FFFFFF"/>
        </w:rPr>
        <w:t xml:space="preserve"> (e.g. grit) was mentioned by 14% of respondents</w:t>
      </w:r>
      <w:r w:rsidRPr="00361EAD">
        <w:rPr>
          <w:rFonts w:ascii="Times New Roman" w:eastAsia="Times New Roman" w:hAnsi="Times New Roman" w:cs="Times New Roman"/>
          <w:color w:val="000000"/>
          <w:sz w:val="24"/>
          <w:szCs w:val="24"/>
          <w:shd w:val="clear" w:color="auto" w:fill="FFFFFF"/>
        </w:rPr>
        <w:t xml:space="preserve">, individual changes </w:t>
      </w:r>
      <w:r w:rsidR="00503F98">
        <w:rPr>
          <w:rFonts w:ascii="Times New Roman" w:eastAsia="Times New Roman" w:hAnsi="Times New Roman" w:cs="Times New Roman"/>
          <w:color w:val="000000"/>
          <w:sz w:val="24"/>
          <w:szCs w:val="24"/>
          <w:shd w:val="clear" w:color="auto" w:fill="FFFFFF"/>
        </w:rPr>
        <w:t>(e.g. cognitive or rehabilitation) was mentioned by 7%</w:t>
      </w:r>
      <w:r w:rsidRPr="00361EAD">
        <w:rPr>
          <w:rFonts w:ascii="Times New Roman" w:eastAsia="Times New Roman" w:hAnsi="Times New Roman" w:cs="Times New Roman"/>
          <w:color w:val="000000"/>
          <w:sz w:val="24"/>
          <w:szCs w:val="24"/>
          <w:shd w:val="clear" w:color="auto" w:fill="FFFFFF"/>
        </w:rPr>
        <w:t>, and changes in social c</w:t>
      </w:r>
      <w:r w:rsidR="00D80416">
        <w:rPr>
          <w:rFonts w:ascii="Times New Roman" w:eastAsia="Times New Roman" w:hAnsi="Times New Roman" w:cs="Times New Roman"/>
          <w:color w:val="000000"/>
          <w:sz w:val="24"/>
          <w:szCs w:val="24"/>
          <w:shd w:val="clear" w:color="auto" w:fill="FFFFFF"/>
        </w:rPr>
        <w:t xml:space="preserve">limate </w:t>
      </w:r>
      <w:r w:rsidR="00503F98">
        <w:rPr>
          <w:rFonts w:ascii="Times New Roman" w:eastAsia="Times New Roman" w:hAnsi="Times New Roman" w:cs="Times New Roman"/>
          <w:color w:val="000000"/>
          <w:sz w:val="24"/>
          <w:szCs w:val="24"/>
          <w:shd w:val="clear" w:color="auto" w:fill="FFFFFF"/>
        </w:rPr>
        <w:t>(e.g. policy changes) was mentioned by 2% of participants</w:t>
      </w:r>
      <w:r w:rsidR="0049508B">
        <w:rPr>
          <w:rFonts w:ascii="Times New Roman" w:eastAsia="Times New Roman" w:hAnsi="Times New Roman" w:cs="Times New Roman"/>
          <w:color w:val="000000"/>
          <w:sz w:val="24"/>
          <w:szCs w:val="24"/>
          <w:shd w:val="clear" w:color="auto" w:fill="FFFFFF"/>
        </w:rPr>
        <w:t>.</w:t>
      </w:r>
      <w:r w:rsidR="00F0487E">
        <w:rPr>
          <w:rFonts w:ascii="Times New Roman" w:eastAsia="Times New Roman" w:hAnsi="Times New Roman" w:cs="Times New Roman"/>
          <w:color w:val="000000"/>
          <w:sz w:val="24"/>
          <w:szCs w:val="24"/>
        </w:rPr>
        <w:br w:type="page"/>
      </w:r>
    </w:p>
    <w:p w14:paraId="119388A5" w14:textId="77777777" w:rsidR="00361EAD" w:rsidRPr="00361EAD" w:rsidRDefault="00361EAD" w:rsidP="00361EAD">
      <w:pPr>
        <w:jc w:val="center"/>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References</w:t>
      </w:r>
    </w:p>
    <w:p w14:paraId="63EDE659" w14:textId="77777777" w:rsidR="00361EAD" w:rsidRPr="00361EAD" w:rsidRDefault="00361EAD" w:rsidP="00361EAD">
      <w:pPr>
        <w:rPr>
          <w:rFonts w:ascii="Times New Roman" w:eastAsia="Times New Roman" w:hAnsi="Times New Roman" w:cs="Times New Roman"/>
          <w:sz w:val="24"/>
          <w:szCs w:val="24"/>
        </w:rPr>
      </w:pPr>
    </w:p>
    <w:p w14:paraId="38AADE51" w14:textId="77777777" w:rsidR="00355BF0" w:rsidRDefault="00355BF0" w:rsidP="00355BF0">
      <w:pPr>
        <w:spacing w:line="480" w:lineRule="auto"/>
        <w:ind w:left="720" w:hanging="720"/>
        <w:rPr>
          <w:rFonts w:ascii="Times New Roman" w:eastAsia="Times New Roman" w:hAnsi="Times New Roman" w:cs="Times New Roman"/>
          <w:color w:val="000000"/>
          <w:sz w:val="24"/>
          <w:szCs w:val="24"/>
        </w:rPr>
      </w:pP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Robert (2007). "Finding Your ACE Score" (PDF). </w:t>
      </w:r>
      <w:r w:rsidRPr="00361EAD">
        <w:rPr>
          <w:rFonts w:ascii="Times New Roman" w:eastAsia="Times New Roman" w:hAnsi="Times New Roman" w:cs="Times New Roman"/>
          <w:i/>
          <w:iCs/>
          <w:color w:val="000000"/>
          <w:sz w:val="24"/>
          <w:szCs w:val="24"/>
        </w:rPr>
        <w:t>Acestudy.org</w:t>
      </w:r>
      <w:r w:rsidRPr="00361EAD">
        <w:rPr>
          <w:rFonts w:ascii="Times New Roman" w:eastAsia="Times New Roman" w:hAnsi="Times New Roman" w:cs="Times New Roman"/>
          <w:color w:val="000000"/>
          <w:sz w:val="24"/>
          <w:szCs w:val="24"/>
        </w:rPr>
        <w:t>. Retrieved from</w:t>
      </w:r>
      <w:r>
        <w:rPr>
          <w:rFonts w:ascii="Times New Roman" w:eastAsia="Times New Roman" w:hAnsi="Times New Roman" w:cs="Times New Roman"/>
          <w:color w:val="000000"/>
          <w:sz w:val="24"/>
          <w:szCs w:val="24"/>
        </w:rPr>
        <w:t xml:space="preserve"> </w:t>
      </w:r>
      <w:hyperlink r:id="rId9" w:history="1">
        <w:r w:rsidRPr="009F7C56">
          <w:rPr>
            <w:rStyle w:val="Hyperlink"/>
            <w:rFonts w:ascii="Times New Roman" w:eastAsia="Times New Roman" w:hAnsi="Times New Roman" w:cs="Times New Roman"/>
            <w:sz w:val="24"/>
            <w:szCs w:val="24"/>
          </w:rPr>
          <w:t>https://web.archive.org/web/20160401151358/http://www.acestudy.org/yahoo_site_admin/assets/docs/ACE_Calculator-English.127143712.pdf</w:t>
        </w:r>
      </w:hyperlink>
    </w:p>
    <w:p w14:paraId="0E1F982E" w14:textId="77777777" w:rsidR="00361EAD" w:rsidRPr="00361EAD" w:rsidRDefault="00361EAD" w:rsidP="00F0487E">
      <w:pPr>
        <w:spacing w:line="480" w:lineRule="auto"/>
        <w:ind w:left="720" w:hanging="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Bynum, L.,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 F., Edwards, V.J., </w:t>
      </w:r>
      <w:proofErr w:type="spellStart"/>
      <w:r w:rsidRPr="00361EAD">
        <w:rPr>
          <w:rFonts w:ascii="Times New Roman" w:eastAsia="Times New Roman" w:hAnsi="Times New Roman" w:cs="Times New Roman"/>
          <w:color w:val="000000"/>
          <w:sz w:val="24"/>
          <w:szCs w:val="24"/>
        </w:rPr>
        <w:t>Strine</w:t>
      </w:r>
      <w:proofErr w:type="spellEnd"/>
      <w:r w:rsidRPr="00361EAD">
        <w:rPr>
          <w:rFonts w:ascii="Times New Roman" w:eastAsia="Times New Roman" w:hAnsi="Times New Roman" w:cs="Times New Roman"/>
          <w:color w:val="000000"/>
          <w:sz w:val="24"/>
          <w:szCs w:val="24"/>
        </w:rPr>
        <w:t>, T. W., McKnight-</w:t>
      </w:r>
      <w:proofErr w:type="spellStart"/>
      <w:r w:rsidRPr="00361EAD">
        <w:rPr>
          <w:rFonts w:ascii="Times New Roman" w:eastAsia="Times New Roman" w:hAnsi="Times New Roman" w:cs="Times New Roman"/>
          <w:color w:val="000000"/>
          <w:sz w:val="24"/>
          <w:szCs w:val="24"/>
        </w:rPr>
        <w:t>Eily</w:t>
      </w:r>
      <w:proofErr w:type="spellEnd"/>
      <w:r w:rsidRPr="00361EAD">
        <w:rPr>
          <w:rFonts w:ascii="Times New Roman" w:eastAsia="Times New Roman" w:hAnsi="Times New Roman" w:cs="Times New Roman"/>
          <w:color w:val="000000"/>
          <w:sz w:val="24"/>
          <w:szCs w:val="24"/>
        </w:rPr>
        <w:t xml:space="preserve">, L. R., &amp; Croft, J. B. (2010, December 17). "Adverse Childhood Experiences Reported by Adults — Five States, 2009". </w:t>
      </w:r>
      <w:r w:rsidRPr="00361EAD">
        <w:rPr>
          <w:rFonts w:ascii="Times New Roman" w:eastAsia="Times New Roman" w:hAnsi="Times New Roman" w:cs="Times New Roman"/>
          <w:i/>
          <w:iCs/>
          <w:color w:val="000000"/>
          <w:sz w:val="24"/>
          <w:szCs w:val="24"/>
        </w:rPr>
        <w:t>Morbidity and Mortality Weekly Report</w:t>
      </w:r>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b/>
          <w:bCs/>
          <w:color w:val="000000"/>
          <w:sz w:val="24"/>
          <w:szCs w:val="24"/>
        </w:rPr>
        <w:t>59</w:t>
      </w:r>
      <w:r w:rsidRPr="00361EAD">
        <w:rPr>
          <w:rFonts w:ascii="Times New Roman" w:eastAsia="Times New Roman" w:hAnsi="Times New Roman" w:cs="Times New Roman"/>
          <w:color w:val="000000"/>
          <w:sz w:val="24"/>
          <w:szCs w:val="24"/>
        </w:rPr>
        <w:t xml:space="preserve"> (49): 1609–1613.  Retrieved from </w:t>
      </w:r>
      <w:hyperlink r:id="rId10" w:history="1">
        <w:r w:rsidRPr="00361EAD">
          <w:rPr>
            <w:rFonts w:ascii="Times New Roman" w:eastAsia="Times New Roman" w:hAnsi="Times New Roman" w:cs="Times New Roman"/>
            <w:color w:val="1155CC"/>
            <w:sz w:val="24"/>
            <w:szCs w:val="24"/>
            <w:u w:val="single"/>
          </w:rPr>
          <w:t>https://www.cdc.gov/mmwr/preview/mmwrhtml/mm5949a1.htm</w:t>
        </w:r>
      </w:hyperlink>
    </w:p>
    <w:p w14:paraId="6D1DCC83" w14:textId="77777777" w:rsidR="00361EAD" w:rsidRDefault="00361EAD" w:rsidP="00F0487E">
      <w:pPr>
        <w:spacing w:line="480" w:lineRule="auto"/>
        <w:ind w:left="720" w:hanging="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Duckworth, A.L, &amp; Quinn, P.D. (2009). Development and validation of the Short Grit Scale (Grit-S). </w:t>
      </w:r>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91, 166-174. Retrieved from </w:t>
      </w:r>
      <w:hyperlink r:id="rId11" w:history="1">
        <w:r w:rsidRPr="009F7C56">
          <w:rPr>
            <w:rStyle w:val="Hyperlink"/>
            <w:rFonts w:ascii="Times New Roman" w:eastAsia="Times New Roman" w:hAnsi="Times New Roman" w:cs="Times New Roman"/>
            <w:sz w:val="24"/>
            <w:szCs w:val="24"/>
          </w:rPr>
          <w:t>http://www.sas.upenn.edu/~duckwort/images/Duckworth%20and%20Quinn.pdf</w:t>
        </w:r>
      </w:hyperlink>
    </w:p>
    <w:p w14:paraId="2B3BB973" w14:textId="77777777" w:rsidR="00361EAD" w:rsidRDefault="00361EAD" w:rsidP="00F0487E">
      <w:pPr>
        <w:spacing w:line="480" w:lineRule="auto"/>
        <w:ind w:left="720" w:hanging="720"/>
        <w:rPr>
          <w:rFonts w:ascii="Times New Roman" w:eastAsia="Times New Roman" w:hAnsi="Times New Roman" w:cs="Times New Roman"/>
          <w:color w:val="000000"/>
          <w:sz w:val="24"/>
          <w:szCs w:val="24"/>
        </w:rPr>
      </w:pP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xml:space="preserve">, C. (2018). </w:t>
      </w:r>
      <w:r w:rsidRPr="00361EAD">
        <w:rPr>
          <w:rFonts w:ascii="Times New Roman" w:eastAsia="Times New Roman" w:hAnsi="Times New Roman" w:cs="Times New Roman"/>
          <w:i/>
          <w:iCs/>
          <w:color w:val="000000"/>
          <w:sz w:val="24"/>
          <w:szCs w:val="24"/>
        </w:rPr>
        <w:t xml:space="preserve">Physical Health, </w:t>
      </w:r>
      <w:r>
        <w:rPr>
          <w:rFonts w:ascii="Times New Roman" w:eastAsia="Times New Roman" w:hAnsi="Times New Roman" w:cs="Times New Roman"/>
          <w:i/>
          <w:iCs/>
          <w:color w:val="000000"/>
          <w:sz w:val="24"/>
          <w:szCs w:val="24"/>
        </w:rPr>
        <w:t>Social Support, and Reentry: A longitudinal examination of formerly incarcerated i</w:t>
      </w:r>
      <w:r w:rsidRPr="00361EAD">
        <w:rPr>
          <w:rFonts w:ascii="Times New Roman" w:eastAsia="Times New Roman" w:hAnsi="Times New Roman" w:cs="Times New Roman"/>
          <w:i/>
          <w:iCs/>
          <w:color w:val="000000"/>
          <w:sz w:val="24"/>
          <w:szCs w:val="24"/>
        </w:rPr>
        <w:t>ndividuals</w:t>
      </w:r>
      <w:r w:rsidRPr="00361EAD">
        <w:rPr>
          <w:rFonts w:ascii="Times New Roman" w:eastAsia="Times New Roman" w:hAnsi="Times New Roman" w:cs="Times New Roman"/>
          <w:color w:val="000000"/>
          <w:sz w:val="24"/>
          <w:szCs w:val="24"/>
        </w:rPr>
        <w:t xml:space="preserve"> (Doctoral dissertation, Arizona State University).</w:t>
      </w:r>
    </w:p>
    <w:p w14:paraId="2D462DFF" w14:textId="77777777" w:rsidR="00B6693B" w:rsidRDefault="00B6693B" w:rsidP="00B6693B">
      <w:pPr>
        <w:spacing w:line="480" w:lineRule="auto"/>
        <w:ind w:left="720" w:hanging="720"/>
        <w:rPr>
          <w:rFonts w:ascii="Times New Roman" w:eastAsia="Times New Roman" w:hAnsi="Times New Roman" w:cs="Times New Roman"/>
          <w:color w:val="000000"/>
          <w:sz w:val="24"/>
          <w:szCs w:val="24"/>
        </w:rPr>
      </w:pPr>
      <w:r w:rsidRPr="00B45EF0">
        <w:rPr>
          <w:rFonts w:ascii="Times New Roman" w:eastAsia="Times New Roman" w:hAnsi="Times New Roman" w:cs="Times New Roman"/>
          <w:color w:val="000000"/>
          <w:sz w:val="24"/>
          <w:szCs w:val="24"/>
        </w:rPr>
        <w:t xml:space="preserve">Hager, E. R., </w:t>
      </w:r>
      <w:proofErr w:type="spellStart"/>
      <w:r w:rsidRPr="00B45EF0">
        <w:rPr>
          <w:rFonts w:ascii="Times New Roman" w:eastAsia="Times New Roman" w:hAnsi="Times New Roman" w:cs="Times New Roman"/>
          <w:color w:val="000000"/>
          <w:sz w:val="24"/>
          <w:szCs w:val="24"/>
        </w:rPr>
        <w:t>Quigg</w:t>
      </w:r>
      <w:proofErr w:type="spellEnd"/>
      <w:r w:rsidRPr="00B45EF0">
        <w:rPr>
          <w:rFonts w:ascii="Times New Roman" w:eastAsia="Times New Roman" w:hAnsi="Times New Roman" w:cs="Times New Roman"/>
          <w:color w:val="000000"/>
          <w:sz w:val="24"/>
          <w:szCs w:val="24"/>
        </w:rPr>
        <w:t xml:space="preserve">, A. M., Black, M. M., Coleman, S. M., </w:t>
      </w:r>
      <w:proofErr w:type="spellStart"/>
      <w:r w:rsidRPr="00B45EF0">
        <w:rPr>
          <w:rFonts w:ascii="Times New Roman" w:eastAsia="Times New Roman" w:hAnsi="Times New Roman" w:cs="Times New Roman"/>
          <w:color w:val="000000"/>
          <w:sz w:val="24"/>
          <w:szCs w:val="24"/>
        </w:rPr>
        <w:t>Heeren</w:t>
      </w:r>
      <w:proofErr w:type="spellEnd"/>
      <w:r w:rsidRPr="00B45EF0">
        <w:rPr>
          <w:rFonts w:ascii="Times New Roman" w:eastAsia="Times New Roman" w:hAnsi="Times New Roman" w:cs="Times New Roman"/>
          <w:color w:val="000000"/>
          <w:sz w:val="24"/>
          <w:szCs w:val="24"/>
        </w:rPr>
        <w:t xml:space="preserve">, T., Rose-Jacobs, R., Cook, J. T., </w:t>
      </w:r>
      <w:proofErr w:type="spellStart"/>
      <w:r w:rsidRPr="00B45EF0">
        <w:rPr>
          <w:rFonts w:ascii="Times New Roman" w:eastAsia="Times New Roman" w:hAnsi="Times New Roman" w:cs="Times New Roman"/>
          <w:color w:val="000000"/>
          <w:sz w:val="24"/>
          <w:szCs w:val="24"/>
        </w:rPr>
        <w:t>Ettinger</w:t>
      </w:r>
      <w:proofErr w:type="spellEnd"/>
      <w:r w:rsidRPr="00B45EF0">
        <w:rPr>
          <w:rFonts w:ascii="Times New Roman" w:eastAsia="Times New Roman" w:hAnsi="Times New Roman" w:cs="Times New Roman"/>
          <w:color w:val="000000"/>
          <w:sz w:val="24"/>
          <w:szCs w:val="24"/>
        </w:rPr>
        <w:t xml:space="preserve"> de Cuba, S. E., Casey, P. H., Chilton, M., </w:t>
      </w:r>
      <w:proofErr w:type="spellStart"/>
      <w:r w:rsidRPr="00B45EF0">
        <w:rPr>
          <w:rFonts w:ascii="Times New Roman" w:eastAsia="Times New Roman" w:hAnsi="Times New Roman" w:cs="Times New Roman"/>
          <w:color w:val="000000"/>
          <w:sz w:val="24"/>
          <w:szCs w:val="24"/>
        </w:rPr>
        <w:t>Cutts</w:t>
      </w:r>
      <w:proofErr w:type="spellEnd"/>
      <w:r w:rsidRPr="00B45EF0">
        <w:rPr>
          <w:rFonts w:ascii="Times New Roman" w:eastAsia="Times New Roman" w:hAnsi="Times New Roman" w:cs="Times New Roman"/>
          <w:color w:val="000000"/>
          <w:sz w:val="24"/>
          <w:szCs w:val="24"/>
        </w:rPr>
        <w:t>, D. B., Meyers A. F., Frank, D. A. (2010). Development and Validity of a 2-Item Screen to Identify Families at Risk for Food Insecurity. Pediatrics, 126(1), 26-32. doi:10.1542/peds.2009-3146.</w:t>
      </w:r>
    </w:p>
    <w:p w14:paraId="785F5278" w14:textId="77777777" w:rsidR="00361EAD" w:rsidRPr="00361EAD" w:rsidRDefault="00361EAD" w:rsidP="00F0487E">
      <w:pPr>
        <w:spacing w:line="480" w:lineRule="auto"/>
        <w:ind w:left="720" w:hanging="720"/>
        <w:rPr>
          <w:rFonts w:ascii="Times New Roman" w:eastAsia="Times New Roman" w:hAnsi="Times New Roman" w:cs="Times New Roman"/>
          <w:sz w:val="24"/>
          <w:szCs w:val="24"/>
        </w:rPr>
      </w:pP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G. D.,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N. W.,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S. G., &amp; Farley, G. K. (1988). The multidimensional scale of perceived social support. </w:t>
      </w:r>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i/>
          <w:iCs/>
          <w:color w:val="000000"/>
          <w:sz w:val="24"/>
          <w:szCs w:val="24"/>
        </w:rPr>
        <w:t>52</w:t>
      </w:r>
      <w:r w:rsidRPr="00361EAD">
        <w:rPr>
          <w:rFonts w:ascii="Times New Roman" w:eastAsia="Times New Roman" w:hAnsi="Times New Roman" w:cs="Times New Roman"/>
          <w:color w:val="000000"/>
          <w:sz w:val="24"/>
          <w:szCs w:val="24"/>
        </w:rPr>
        <w:t>(1), 30-41.</w:t>
      </w:r>
    </w:p>
    <w:p w14:paraId="7BEBC6B1" w14:textId="77777777" w:rsidR="00F0487E" w:rsidRDefault="00F0487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F32734E" w14:textId="77777777" w:rsidR="00503F98" w:rsidRDefault="00F0487E" w:rsidP="00503F98">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sidR="00361EAD" w:rsidRPr="00361EAD">
        <w:rPr>
          <w:rFonts w:ascii="Times New Roman" w:eastAsia="Times New Roman" w:hAnsi="Times New Roman" w:cs="Times New Roman"/>
          <w:color w:val="000000"/>
          <w:sz w:val="24"/>
          <w:szCs w:val="24"/>
        </w:rPr>
        <w:t>ppendix A. Survey Instrument</w:t>
      </w:r>
    </w:p>
    <w:p w14:paraId="6D7E4CAD" w14:textId="77777777"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rPr>
        <w:t>Survey Questionnaire</w:t>
      </w:r>
    </w:p>
    <w:p w14:paraId="215084C8" w14:textId="77777777" w:rsidR="00071CFB" w:rsidRPr="00EC516E" w:rsidRDefault="00071CFB" w:rsidP="00071CFB">
      <w:pPr>
        <w:rPr>
          <w:rFonts w:ascii="Times New Roman" w:hAnsi="Times New Roman" w:cs="Times New Roman"/>
          <w:sz w:val="24"/>
          <w:szCs w:val="24"/>
        </w:rPr>
      </w:pPr>
    </w:p>
    <w:p w14:paraId="2902B0EB" w14:textId="77777777"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Screening Questions</w:t>
      </w:r>
    </w:p>
    <w:p w14:paraId="6749ED0D" w14:textId="77777777" w:rsidR="00071CFB" w:rsidRPr="00EC516E" w:rsidRDefault="00071CFB" w:rsidP="00071CFB">
      <w:pPr>
        <w:rPr>
          <w:rFonts w:ascii="Times New Roman" w:hAnsi="Times New Roman" w:cs="Times New Roman"/>
          <w:sz w:val="24"/>
          <w:szCs w:val="24"/>
        </w:rPr>
      </w:pPr>
    </w:p>
    <w:p w14:paraId="1A180915"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incarcerated (i.e., in prison, jail, or under house arrest)?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272119B0"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14:paraId="3BE32B1C" w14:textId="77777777" w:rsidR="00071CFB"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14:paraId="14F9B787" w14:textId="77777777" w:rsidR="00071CFB" w:rsidRPr="00EC516E" w:rsidRDefault="00071CFB" w:rsidP="00071CFB">
      <w:pPr>
        <w:ind w:firstLine="360"/>
        <w:rPr>
          <w:rFonts w:ascii="Times New Roman" w:hAnsi="Times New Roman" w:cs="Times New Roman"/>
          <w:sz w:val="24"/>
          <w:szCs w:val="24"/>
        </w:rPr>
      </w:pPr>
    </w:p>
    <w:p w14:paraId="4B026E2A"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detained in a residential facility for court-ordered substance abuse treatment as a form of sentencing?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37491CF9"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14:paraId="0AE93C86"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14:paraId="30C39FC5" w14:textId="77777777" w:rsidR="00071CFB" w:rsidRPr="00EC516E" w:rsidRDefault="00071CFB" w:rsidP="00071CFB">
      <w:pPr>
        <w:rPr>
          <w:rFonts w:ascii="Times New Roman" w:hAnsi="Times New Roman" w:cs="Times New Roman"/>
          <w:sz w:val="24"/>
          <w:szCs w:val="24"/>
        </w:rPr>
      </w:pPr>
    </w:p>
    <w:p w14:paraId="5BD52028"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 a residential treatment facility as a condition of parole or probation?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1A3F8556"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14:paraId="11EAEFD0"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14:paraId="7CFEC18C" w14:textId="77777777" w:rsidR="00071CFB" w:rsidRPr="00EC516E" w:rsidRDefault="00071CFB" w:rsidP="00071CFB">
      <w:pPr>
        <w:rPr>
          <w:rFonts w:ascii="Times New Roman" w:hAnsi="Times New Roman" w:cs="Times New Roman"/>
          <w:sz w:val="24"/>
          <w:szCs w:val="24"/>
        </w:rPr>
      </w:pPr>
    </w:p>
    <w:p w14:paraId="54540089"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an involuntarily committed patient at a mental health treatment facility?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35A5582B"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14:paraId="23343FA4"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14:paraId="267A3E23" w14:textId="77777777" w:rsidR="00071CFB" w:rsidRDefault="00071CFB" w:rsidP="00071CFB">
      <w:pPr>
        <w:jc w:val="center"/>
        <w:rPr>
          <w:rFonts w:ascii="Times New Roman" w:hAnsi="Times New Roman" w:cs="Times New Roman"/>
          <w:sz w:val="24"/>
          <w:szCs w:val="24"/>
          <w:u w:val="single"/>
        </w:rPr>
      </w:pPr>
    </w:p>
    <w:p w14:paraId="3AAE8A19" w14:textId="77777777" w:rsidR="00071CFB"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 xml:space="preserve">Demographics </w:t>
      </w:r>
    </w:p>
    <w:p w14:paraId="54F4C290" w14:textId="77777777" w:rsidR="00071CFB" w:rsidRPr="00EC516E" w:rsidRDefault="00071CFB" w:rsidP="00071CFB">
      <w:pPr>
        <w:jc w:val="center"/>
        <w:rPr>
          <w:rFonts w:ascii="Times New Roman" w:hAnsi="Times New Roman" w:cs="Times New Roman"/>
          <w:sz w:val="24"/>
          <w:szCs w:val="24"/>
        </w:rPr>
      </w:pPr>
    </w:p>
    <w:p w14:paraId="4CD8F437"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is your gender? </w:t>
      </w:r>
      <w:r w:rsidRPr="00EC516E">
        <w:rPr>
          <w:rFonts w:ascii="Times New Roman" w:hAnsi="Times New Roman" w:cs="Times New Roman"/>
          <w:i/>
          <w:sz w:val="24"/>
          <w:szCs w:val="24"/>
        </w:rPr>
        <w:t>(select only one)</w:t>
      </w:r>
    </w:p>
    <w:p w14:paraId="3A1DBD05" w14:textId="77777777"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w:t>
      </w:r>
      <w:r w:rsidRPr="00EC516E">
        <w:rPr>
          <w:rFonts w:ascii="Times New Roman" w:hAnsi="Times New Roman" w:cs="Times New Roman"/>
          <w:sz w:val="24"/>
          <w:szCs w:val="24"/>
        </w:rPr>
        <w:t xml:space="preserve">Female </w:t>
      </w:r>
    </w:p>
    <w:p w14:paraId="21E936E5" w14:textId="77777777"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Male </w:t>
      </w:r>
    </w:p>
    <w:p w14:paraId="0AEBAD03" w14:textId="77777777"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to self-describe: _______________________________</w:t>
      </w:r>
    </w:p>
    <w:p w14:paraId="0E58F9F3" w14:textId="77777777"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not to say</w:t>
      </w:r>
    </w:p>
    <w:p w14:paraId="0679990D" w14:textId="77777777" w:rsidR="00071CFB" w:rsidRPr="00EC516E" w:rsidRDefault="00071CFB" w:rsidP="00071CFB">
      <w:pPr>
        <w:ind w:left="360"/>
        <w:rPr>
          <w:rFonts w:ascii="Times New Roman" w:hAnsi="Times New Roman" w:cs="Times New Roman"/>
          <w:sz w:val="24"/>
          <w:szCs w:val="24"/>
        </w:rPr>
      </w:pPr>
    </w:p>
    <w:p w14:paraId="01F13CED"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Do you identify as transgender? </w:t>
      </w:r>
      <w:r w:rsidRPr="00EC516E">
        <w:rPr>
          <w:rFonts w:ascii="Times New Roman" w:hAnsi="Times New Roman" w:cs="Times New Roman"/>
          <w:i/>
          <w:sz w:val="24"/>
          <w:szCs w:val="24"/>
        </w:rPr>
        <w:t>(select only one)</w:t>
      </w:r>
    </w:p>
    <w:p w14:paraId="1EBB023A" w14:textId="77777777"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Yes   </w:t>
      </w:r>
    </w:p>
    <w:p w14:paraId="07513268"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               </w:t>
      </w:r>
    </w:p>
    <w:p w14:paraId="51078743"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Prefer not to say</w:t>
      </w:r>
    </w:p>
    <w:p w14:paraId="28DCFA1F" w14:textId="77777777" w:rsidR="00071CFB" w:rsidRPr="00EC516E" w:rsidRDefault="00071CFB" w:rsidP="00071CFB">
      <w:pPr>
        <w:rPr>
          <w:rFonts w:ascii="Times New Roman" w:hAnsi="Times New Roman" w:cs="Times New Roman"/>
          <w:sz w:val="24"/>
          <w:szCs w:val="24"/>
        </w:rPr>
      </w:pPr>
    </w:p>
    <w:p w14:paraId="40743680" w14:textId="77777777" w:rsidR="00071CFB" w:rsidRPr="00EC516E" w:rsidRDefault="00071CFB" w:rsidP="00071CFB">
      <w:pPr>
        <w:pStyle w:val="ListParagraph"/>
        <w:numPr>
          <w:ilvl w:val="0"/>
          <w:numId w:val="8"/>
        </w:numPr>
        <w:rPr>
          <w:rFonts w:ascii="Times New Roman" w:hAnsi="Times New Roman" w:cs="Times New Roman"/>
          <w:i/>
          <w:sz w:val="24"/>
          <w:szCs w:val="24"/>
        </w:rPr>
      </w:pPr>
      <w:r w:rsidRPr="00EC516E">
        <w:rPr>
          <w:rFonts w:ascii="Times New Roman" w:hAnsi="Times New Roman" w:cs="Times New Roman"/>
          <w:sz w:val="24"/>
          <w:szCs w:val="24"/>
        </w:rPr>
        <w:t xml:space="preserve">What racial or ethnic group do you </w:t>
      </w:r>
      <w:r w:rsidRPr="00EC516E">
        <w:rPr>
          <w:rFonts w:ascii="Times New Roman" w:hAnsi="Times New Roman" w:cs="Times New Roman"/>
          <w:b/>
          <w:sz w:val="24"/>
          <w:szCs w:val="24"/>
        </w:rPr>
        <w:t>primarily</w:t>
      </w:r>
      <w:r w:rsidRPr="00EC516E">
        <w:rPr>
          <w:rFonts w:ascii="Times New Roman" w:hAnsi="Times New Roman" w:cs="Times New Roman"/>
          <w:sz w:val="24"/>
          <w:szCs w:val="24"/>
        </w:rPr>
        <w:t xml:space="preserve"> identify with? </w:t>
      </w:r>
      <w:r w:rsidRPr="00EC516E">
        <w:rPr>
          <w:rFonts w:ascii="Times New Roman" w:hAnsi="Times New Roman" w:cs="Times New Roman"/>
          <w:i/>
          <w:sz w:val="24"/>
          <w:szCs w:val="24"/>
        </w:rPr>
        <w:t>(select only one)</w:t>
      </w:r>
    </w:p>
    <w:p w14:paraId="455BB207"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East Asian descent (Chinese, Korean, Japanese, Indonesian)</w:t>
      </w:r>
    </w:p>
    <w:p w14:paraId="69C9951A"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Central Asian descent (Russian)</w:t>
      </w:r>
    </w:p>
    <w:p w14:paraId="7569E91F"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Southern Asian descent (India)</w:t>
      </w:r>
    </w:p>
    <w:p w14:paraId="7B2152ED"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Black, African American, African descent</w:t>
      </w:r>
    </w:p>
    <w:p w14:paraId="48775A4A"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Hispanic or Latino descent</w:t>
      </w:r>
    </w:p>
    <w:p w14:paraId="25CF9D07"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lastRenderedPageBreak/>
        <w:t>☐</w:t>
      </w:r>
      <w:r w:rsidRPr="00EC516E">
        <w:rPr>
          <w:rFonts w:ascii="Times New Roman" w:hAnsi="Times New Roman" w:cs="Times New Roman"/>
          <w:sz w:val="24"/>
          <w:szCs w:val="24"/>
        </w:rPr>
        <w:t xml:space="preserve"> Middle Eastern or North African descent</w:t>
      </w:r>
    </w:p>
    <w:p w14:paraId="28C7EEB6"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American or Alaska Native descent</w:t>
      </w:r>
    </w:p>
    <w:p w14:paraId="191D7571"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Hawaiian or Pacific Islander descent</w:t>
      </w:r>
    </w:p>
    <w:p w14:paraId="1A2F21CE"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White, Caucasian, European descent</w:t>
      </w:r>
    </w:p>
    <w:p w14:paraId="1D30A6B1" w14:textId="77777777"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Other descent (please specify): ______________________________</w:t>
      </w:r>
    </w:p>
    <w:p w14:paraId="6E779962" w14:textId="77777777" w:rsidR="00071CFB" w:rsidRPr="00EC516E" w:rsidRDefault="00071CFB" w:rsidP="00071CFB">
      <w:pPr>
        <w:rPr>
          <w:rFonts w:ascii="Times New Roman" w:hAnsi="Times New Roman" w:cs="Times New Roman"/>
          <w:sz w:val="24"/>
          <w:szCs w:val="24"/>
        </w:rPr>
      </w:pPr>
    </w:p>
    <w:p w14:paraId="7D443092"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many people live in your city/town? </w:t>
      </w:r>
    </w:p>
    <w:p w14:paraId="3C084780"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(Rural) Less than 2,500 people </w:t>
      </w:r>
    </w:p>
    <w:p w14:paraId="24ABDA16"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Cluster or Suburban) 2,500 to 50,000 people </w:t>
      </w:r>
    </w:p>
    <w:p w14:paraId="6FDA36A3"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50,000 or more people</w:t>
      </w:r>
    </w:p>
    <w:p w14:paraId="216EF158" w14:textId="77777777" w:rsidR="00071CFB" w:rsidRPr="00EC516E" w:rsidRDefault="00071CFB" w:rsidP="00071CFB">
      <w:pPr>
        <w:ind w:firstLine="360"/>
        <w:rPr>
          <w:rFonts w:ascii="Times New Roman" w:hAnsi="Times New Roman" w:cs="Times New Roman"/>
          <w:sz w:val="24"/>
          <w:szCs w:val="24"/>
        </w:rPr>
      </w:pPr>
    </w:p>
    <w:p w14:paraId="382D86A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is your religious affiliation? (</w:t>
      </w:r>
      <w:r w:rsidRPr="00EC516E">
        <w:rPr>
          <w:rFonts w:ascii="Times New Roman" w:hAnsi="Times New Roman" w:cs="Times New Roman"/>
          <w:i/>
          <w:sz w:val="24"/>
          <w:szCs w:val="24"/>
        </w:rPr>
        <w:t>select only one</w:t>
      </w:r>
      <w:r w:rsidRPr="00EC516E">
        <w:rPr>
          <w:rFonts w:ascii="Times New Roman" w:hAnsi="Times New Roman" w:cs="Times New Roman"/>
          <w:sz w:val="24"/>
          <w:szCs w:val="24"/>
        </w:rPr>
        <w:t>)</w:t>
      </w:r>
    </w:p>
    <w:p w14:paraId="459270CE"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Atheism (i.e., don’t believe there is a God)</w:t>
      </w:r>
    </w:p>
    <w:p w14:paraId="1DFE7005"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Agnosticism (i.e., believe the existence of God is unknown and unknowable)</w:t>
      </w:r>
    </w:p>
    <w:p w14:paraId="451C39D8"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Buddhist</w:t>
      </w:r>
    </w:p>
    <w:p w14:paraId="66E3FEFD"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Eastern Orthodox</w:t>
      </w:r>
    </w:p>
    <w:p w14:paraId="53BA22D9"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Hindu</w:t>
      </w:r>
    </w:p>
    <w:p w14:paraId="26D7D119"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Islam (Muslim)</w:t>
      </w:r>
    </w:p>
    <w:p w14:paraId="407D85FF"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Jewish</w:t>
      </w:r>
    </w:p>
    <w:p w14:paraId="2A8A6047"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Latter Day Saints (i.e., LDS or Mormon)</w:t>
      </w:r>
    </w:p>
    <w:p w14:paraId="199C5910"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Non-Denominational</w:t>
      </w:r>
    </w:p>
    <w:p w14:paraId="1E11896A"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Protestant (e.g., Baptist, Lutheran, Presbyterian, etc.)</w:t>
      </w:r>
    </w:p>
    <w:p w14:paraId="21D16FBE"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Roman Catholic</w:t>
      </w:r>
    </w:p>
    <w:p w14:paraId="7AB88364" w14:textId="77777777" w:rsidR="00071CFB" w:rsidRPr="00EC516E" w:rsidRDefault="00071CFB" w:rsidP="00071CFB">
      <w:pPr>
        <w:ind w:firstLine="360"/>
        <w:rPr>
          <w:rFonts w:ascii="Times New Roman" w:hAnsi="Times New Roman" w:cs="Times New Roman"/>
          <w:sz w:val="24"/>
          <w:szCs w:val="24"/>
          <w:u w:val="single"/>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 xml:space="preserve">Other (please specify) </w:t>
      </w:r>
      <w:r w:rsidRPr="00EC516E">
        <w:rPr>
          <w:rFonts w:ascii="Times New Roman" w:hAnsi="Times New Roman" w:cs="Times New Roman"/>
          <w:sz w:val="24"/>
          <w:szCs w:val="24"/>
          <w:u w:val="single"/>
        </w:rPr>
        <w:t xml:space="preserve">                                </w:t>
      </w:r>
    </w:p>
    <w:p w14:paraId="13959C73"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MS Mincho" w:eastAsia="MS Mincho" w:hAnsi="MS Mincho" w:cs="MS Mincho"/>
          <w:sz w:val="24"/>
          <w:szCs w:val="24"/>
        </w:rPr>
        <w:t xml:space="preserve"> </w:t>
      </w:r>
      <w:r w:rsidRPr="00EC516E">
        <w:rPr>
          <w:rFonts w:ascii="Times New Roman" w:hAnsi="Times New Roman" w:cs="Times New Roman"/>
          <w:sz w:val="24"/>
          <w:szCs w:val="24"/>
        </w:rPr>
        <w:t xml:space="preserve">Prefer not to answer </w:t>
      </w:r>
    </w:p>
    <w:p w14:paraId="6D9FAAD6" w14:textId="77777777" w:rsidR="00071CFB" w:rsidRPr="00EC516E" w:rsidRDefault="00071CFB" w:rsidP="00071CFB">
      <w:pPr>
        <w:ind w:firstLine="360"/>
        <w:rPr>
          <w:rFonts w:ascii="Times New Roman" w:hAnsi="Times New Roman" w:cs="Times New Roman"/>
          <w:sz w:val="24"/>
          <w:szCs w:val="24"/>
        </w:rPr>
      </w:pPr>
    </w:p>
    <w:p w14:paraId="2169C36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are you (i.e., years of age)? </w:t>
      </w:r>
      <w:r w:rsidRPr="00EC516E">
        <w:rPr>
          <w:rFonts w:ascii="Times New Roman" w:hAnsi="Times New Roman" w:cs="Times New Roman"/>
          <w:sz w:val="24"/>
          <w:szCs w:val="24"/>
          <w:u w:val="single"/>
        </w:rPr>
        <w:t xml:space="preserve">            </w:t>
      </w:r>
    </w:p>
    <w:p w14:paraId="71797950" w14:textId="77777777" w:rsidR="00071CFB" w:rsidRPr="00EC516E" w:rsidRDefault="00071CFB" w:rsidP="00071CFB">
      <w:pPr>
        <w:rPr>
          <w:rFonts w:ascii="Times New Roman" w:hAnsi="Times New Roman" w:cs="Times New Roman"/>
          <w:sz w:val="24"/>
          <w:szCs w:val="24"/>
        </w:rPr>
      </w:pPr>
    </w:p>
    <w:p w14:paraId="5C2FF5C9"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were you when you were last released from prison or jail? </w:t>
      </w:r>
      <w:r w:rsidRPr="00EC516E">
        <w:rPr>
          <w:rFonts w:ascii="Times New Roman" w:hAnsi="Times New Roman" w:cs="Times New Roman"/>
          <w:sz w:val="24"/>
          <w:szCs w:val="24"/>
          <w:u w:val="single"/>
        </w:rPr>
        <w:t xml:space="preserve">            </w:t>
      </w:r>
    </w:p>
    <w:p w14:paraId="36F50673" w14:textId="77777777" w:rsidR="00071CFB" w:rsidRPr="00EC516E" w:rsidRDefault="00071CFB" w:rsidP="00071CFB">
      <w:pPr>
        <w:rPr>
          <w:rFonts w:ascii="Times New Roman" w:hAnsi="Times New Roman" w:cs="Times New Roman"/>
          <w:sz w:val="24"/>
          <w:szCs w:val="24"/>
        </w:rPr>
      </w:pPr>
    </w:p>
    <w:p w14:paraId="710528DD"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much time in total have you spent incarcerated?</w:t>
      </w:r>
    </w:p>
    <w:p w14:paraId="6DFDA43D" w14:textId="77777777" w:rsidR="00071CFB" w:rsidRPr="00EC516E" w:rsidRDefault="00071CFB" w:rsidP="00071CFB">
      <w:pPr>
        <w:ind w:left="360"/>
        <w:rPr>
          <w:rFonts w:ascii="Times New Roman" w:hAnsi="Times New Roman" w:cs="Times New Roman"/>
          <w:sz w:val="24"/>
          <w:szCs w:val="24"/>
        </w:rPr>
      </w:pPr>
      <w:r w:rsidRPr="00EC516E">
        <w:rPr>
          <w:rFonts w:ascii="Times New Roman" w:hAnsi="Times New Roman" w:cs="Times New Roman"/>
          <w:sz w:val="24"/>
          <w:szCs w:val="24"/>
        </w:rPr>
        <w:t xml:space="preserve"> ______ years, ______ months. </w:t>
      </w:r>
    </w:p>
    <w:p w14:paraId="36929F0A" w14:textId="77777777" w:rsidR="00071CFB" w:rsidRPr="00EC516E" w:rsidRDefault="00071CFB" w:rsidP="00B7296D">
      <w:pPr>
        <w:rPr>
          <w:rFonts w:ascii="Times New Roman" w:hAnsi="Times New Roman" w:cs="Times New Roman"/>
          <w:sz w:val="24"/>
          <w:szCs w:val="24"/>
        </w:rPr>
      </w:pPr>
    </w:p>
    <w:p w14:paraId="31EC053F"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levels of education have you completed?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14:paraId="469207B8"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High school diploma or G.E.D.</w:t>
      </w:r>
    </w:p>
    <w:p w14:paraId="6B3F02C5"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Trade school certificate</w:t>
      </w:r>
    </w:p>
    <w:p w14:paraId="6B5A331B"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MS Mincho" w:eastAsia="MS Mincho" w:hAnsi="MS Mincho" w:cs="MS Mincho"/>
          <w:sz w:val="24"/>
          <w:szCs w:val="24"/>
        </w:rPr>
        <w:t xml:space="preserve"> </w:t>
      </w:r>
      <w:r w:rsidRPr="00EC516E">
        <w:rPr>
          <w:rFonts w:ascii="Times New Roman" w:hAnsi="Times New Roman" w:cs="Times New Roman"/>
          <w:sz w:val="24"/>
          <w:szCs w:val="24"/>
        </w:rPr>
        <w:t xml:space="preserve">Some college </w:t>
      </w:r>
    </w:p>
    <w:p w14:paraId="7E67703E"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Associate degree from college</w:t>
      </w:r>
    </w:p>
    <w:p w14:paraId="6149E7D8"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Bachelor’s degree from college</w:t>
      </w:r>
    </w:p>
    <w:p w14:paraId="6B5023E8"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Master’s degree from college</w:t>
      </w:r>
    </w:p>
    <w:p w14:paraId="7C7E5E55"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Doctorate degree from college</w:t>
      </w:r>
    </w:p>
    <w:p w14:paraId="16F5E82E" w14:textId="77777777" w:rsidR="00071CFB" w:rsidRPr="00EC516E" w:rsidRDefault="00071CFB" w:rsidP="00071CFB">
      <w:pPr>
        <w:rPr>
          <w:rFonts w:ascii="Times New Roman" w:hAnsi="Times New Roman" w:cs="Times New Roman"/>
          <w:sz w:val="24"/>
          <w:szCs w:val="24"/>
        </w:rPr>
      </w:pPr>
    </w:p>
    <w:p w14:paraId="72D8E594"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At what point did you complete your highest level of education?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05EC59CD"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lastRenderedPageBreak/>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Before being incarcerated</w:t>
      </w:r>
    </w:p>
    <w:p w14:paraId="573DCAD6"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During incarceration</w:t>
      </w:r>
    </w:p>
    <w:p w14:paraId="789B6AE0"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After being released from incarceration</w:t>
      </w:r>
    </w:p>
    <w:p w14:paraId="7D600C3B" w14:textId="77777777" w:rsidR="00071CFB" w:rsidRPr="00EC516E" w:rsidRDefault="00071CFB" w:rsidP="00071CFB">
      <w:pPr>
        <w:rPr>
          <w:rFonts w:ascii="Times New Roman" w:hAnsi="Times New Roman" w:cs="Times New Roman"/>
          <w:sz w:val="24"/>
          <w:szCs w:val="24"/>
        </w:rPr>
      </w:pPr>
    </w:p>
    <w:p w14:paraId="68C2332F"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When you were last released from jail or prison</w:t>
      </w:r>
      <w:r w:rsidRPr="00EC516E">
        <w:rPr>
          <w:rFonts w:ascii="Times New Roman" w:hAnsi="Times New Roman" w:cs="Times New Roman"/>
          <w:sz w:val="24"/>
          <w:szCs w:val="24"/>
        </w:rPr>
        <w:t>, what was your relationship status? </w:t>
      </w:r>
      <w:r w:rsidRPr="00EC516E">
        <w:rPr>
          <w:rFonts w:ascii="Times New Roman" w:hAnsi="Times New Roman" w:cs="Times New Roman"/>
          <w:i/>
          <w:sz w:val="24"/>
          <w:szCs w:val="24"/>
        </w:rPr>
        <w:t>(select only one)</w:t>
      </w:r>
    </w:p>
    <w:p w14:paraId="7D3286BC"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 xml:space="preserve">Single    </w:t>
      </w:r>
    </w:p>
    <w:p w14:paraId="1667D362"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In a Relationship</w:t>
      </w:r>
    </w:p>
    <w:p w14:paraId="28251E76"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Married     </w:t>
      </w:r>
    </w:p>
    <w:p w14:paraId="330E4FC3" w14:textId="77777777"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Divorced    </w:t>
      </w:r>
    </w:p>
    <w:p w14:paraId="4716BCD6" w14:textId="77777777" w:rsidR="00071CFB" w:rsidRDefault="00071CFB" w:rsidP="00B7296D">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w:t>
      </w:r>
      <w:r w:rsidR="00B7296D">
        <w:rPr>
          <w:rFonts w:ascii="Times New Roman" w:hAnsi="Times New Roman" w:cs="Times New Roman"/>
          <w:sz w:val="24"/>
          <w:szCs w:val="24"/>
        </w:rPr>
        <w:t>Widowed </w:t>
      </w:r>
    </w:p>
    <w:p w14:paraId="4E574525" w14:textId="77777777" w:rsidR="00B7296D" w:rsidRPr="00EC516E" w:rsidRDefault="00B7296D" w:rsidP="00B7296D">
      <w:pPr>
        <w:ind w:firstLine="360"/>
        <w:rPr>
          <w:rFonts w:ascii="Times New Roman" w:hAnsi="Times New Roman" w:cs="Times New Roman"/>
          <w:sz w:val="24"/>
          <w:szCs w:val="24"/>
        </w:rPr>
      </w:pPr>
    </w:p>
    <w:p w14:paraId="05046966" w14:textId="77777777" w:rsidR="00071CFB" w:rsidRPr="00EC516E" w:rsidRDefault="00071CFB" w:rsidP="00071CFB">
      <w:pPr>
        <w:ind w:firstLine="360"/>
        <w:jc w:val="center"/>
        <w:rPr>
          <w:rFonts w:ascii="Times New Roman" w:hAnsi="Times New Roman" w:cs="Times New Roman"/>
          <w:sz w:val="24"/>
          <w:szCs w:val="24"/>
        </w:rPr>
      </w:pPr>
      <w:r w:rsidRPr="00EC516E">
        <w:rPr>
          <w:rFonts w:ascii="Times New Roman" w:hAnsi="Times New Roman" w:cs="Times New Roman"/>
          <w:sz w:val="24"/>
          <w:szCs w:val="24"/>
          <w:u w:val="single"/>
        </w:rPr>
        <w:t>Financial Status</w:t>
      </w:r>
    </w:p>
    <w:p w14:paraId="154C1013" w14:textId="77777777" w:rsidR="00071CFB" w:rsidRPr="00EC516E" w:rsidRDefault="00071CFB" w:rsidP="00071CFB">
      <w:pPr>
        <w:ind w:firstLine="360"/>
        <w:rPr>
          <w:rFonts w:ascii="Times New Roman" w:hAnsi="Times New Roman" w:cs="Times New Roman"/>
          <w:sz w:val="24"/>
          <w:szCs w:val="24"/>
        </w:rPr>
      </w:pPr>
    </w:p>
    <w:p w14:paraId="22116E37"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Including yourself, how many people live in your household? </w:t>
      </w:r>
      <w:r w:rsidRPr="00EC516E">
        <w:rPr>
          <w:rFonts w:ascii="Times New Roman" w:hAnsi="Times New Roman" w:cs="Times New Roman"/>
          <w:sz w:val="24"/>
          <w:szCs w:val="24"/>
          <w:u w:val="single"/>
        </w:rPr>
        <w:t xml:space="preserve">___________ </w:t>
      </w:r>
    </w:p>
    <w:p w14:paraId="11BDE822" w14:textId="77777777" w:rsidR="00071CFB" w:rsidRPr="00EC516E" w:rsidRDefault="00071CFB" w:rsidP="00071CFB">
      <w:pPr>
        <w:ind w:firstLine="360"/>
        <w:rPr>
          <w:rFonts w:ascii="Times New Roman" w:hAnsi="Times New Roman" w:cs="Times New Roman"/>
          <w:sz w:val="24"/>
          <w:szCs w:val="24"/>
        </w:rPr>
      </w:pPr>
    </w:p>
    <w:p w14:paraId="3D7F240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the first twelve months following release from your last incarceration</w:t>
      </w:r>
      <w:r w:rsidRPr="00EC516E">
        <w:rPr>
          <w:rFonts w:ascii="Times New Roman" w:hAnsi="Times New Roman" w:cs="Times New Roman"/>
          <w:sz w:val="24"/>
          <w:szCs w:val="24"/>
        </w:rPr>
        <w:t>, how did you financially support yourself? (</w:t>
      </w:r>
      <w:r w:rsidRPr="00EC516E">
        <w:rPr>
          <w:rFonts w:ascii="Times New Roman" w:hAnsi="Times New Roman" w:cs="Times New Roman"/>
          <w:i/>
          <w:sz w:val="24"/>
          <w:szCs w:val="24"/>
        </w:rPr>
        <w:t>check all that apply</w:t>
      </w:r>
      <w:r w:rsidRPr="00EC516E">
        <w:rPr>
          <w:rFonts w:ascii="Times New Roman" w:hAnsi="Times New Roman" w:cs="Times New Roman"/>
          <w:sz w:val="24"/>
          <w:szCs w:val="24"/>
        </w:rPr>
        <w:t>)?</w:t>
      </w:r>
    </w:p>
    <w:p w14:paraId="519561C1" w14:textId="77777777"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Employment with a company or organization</w:t>
      </w:r>
    </w:p>
    <w:p w14:paraId="6AD3FAB5" w14:textId="77777777"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Self-employment or a business that you own</w:t>
      </w:r>
    </w:p>
    <w:p w14:paraId="6145EA89" w14:textId="77777777"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Money received from family and friends </w:t>
      </w:r>
    </w:p>
    <w:p w14:paraId="5243827A" w14:textId="77777777"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Forms of Government Support (please specify): _________________ </w:t>
      </w:r>
    </w:p>
    <w:p w14:paraId="02F17411" w14:textId="77777777" w:rsidR="00071CFB"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Other non-governmental support (please specify): _____________________</w:t>
      </w:r>
    </w:p>
    <w:p w14:paraId="03FE5951" w14:textId="77777777" w:rsidR="00891271" w:rsidRPr="00EC516E" w:rsidRDefault="00891271" w:rsidP="00071CFB">
      <w:pPr>
        <w:ind w:firstLine="360"/>
        <w:rPr>
          <w:rFonts w:ascii="Times New Roman" w:hAnsi="Times New Roman" w:cs="Times New Roman"/>
          <w:sz w:val="24"/>
          <w:szCs w:val="24"/>
        </w:rPr>
      </w:pPr>
    </w:p>
    <w:p w14:paraId="4FB5213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If yes to #17, (self-employment), about what percent of your total gross household income last year was attributable to self-employment or businesses that you owned?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72C71813"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0 percent</w:t>
      </w:r>
    </w:p>
    <w:p w14:paraId="5AF3862A"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 and 25 percent</w:t>
      </w:r>
    </w:p>
    <w:p w14:paraId="4B6EDD70"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26 and 50 percent</w:t>
      </w:r>
    </w:p>
    <w:p w14:paraId="7731E5E7"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51 and 75 percent</w:t>
      </w:r>
    </w:p>
    <w:p w14:paraId="504DD56A"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 and 99 percent</w:t>
      </w:r>
    </w:p>
    <w:p w14:paraId="55011F25"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100 percent</w:t>
      </w:r>
    </w:p>
    <w:p w14:paraId="2714ADE7" w14:textId="77777777" w:rsidR="00071CFB" w:rsidRPr="00EC516E" w:rsidRDefault="00071CFB" w:rsidP="00071CFB">
      <w:pPr>
        <w:ind w:firstLine="360"/>
        <w:rPr>
          <w:rFonts w:ascii="Times New Roman" w:hAnsi="Times New Roman" w:cs="Times New Roman"/>
          <w:sz w:val="24"/>
          <w:szCs w:val="24"/>
        </w:rPr>
      </w:pPr>
    </w:p>
    <w:p w14:paraId="5F603A2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the first twelve months after your last release from jail or prison</w:t>
      </w:r>
      <w:r w:rsidRPr="00EC516E">
        <w:rPr>
          <w:rFonts w:ascii="Times New Roman" w:hAnsi="Times New Roman" w:cs="Times New Roman"/>
          <w:sz w:val="24"/>
          <w:szCs w:val="24"/>
        </w:rPr>
        <w:t>, what was your approximate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09A2DB35"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0 = Less than $12,490</w:t>
      </w:r>
    </w:p>
    <w:p w14:paraId="47C04437"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$12,490 and $16,910</w:t>
      </w:r>
    </w:p>
    <w:p w14:paraId="3605C228"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$16,911 and $21,330 </w:t>
      </w:r>
    </w:p>
    <w:p w14:paraId="15F639A6"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$21,330 and $25,750</w:t>
      </w:r>
    </w:p>
    <w:p w14:paraId="220E42DD"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$25,751 and $30,170</w:t>
      </w:r>
    </w:p>
    <w:p w14:paraId="1827DC8C"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$30,171 and $34,590</w:t>
      </w:r>
    </w:p>
    <w:p w14:paraId="4C44AC8B"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$34,591 and $50,000</w:t>
      </w:r>
    </w:p>
    <w:p w14:paraId="019C277E"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lastRenderedPageBreak/>
        <w:t>☐</w:t>
      </w:r>
      <w:r w:rsidRPr="00EC516E">
        <w:rPr>
          <w:rFonts w:ascii="Times New Roman" w:hAnsi="Times New Roman" w:cs="Times New Roman"/>
          <w:sz w:val="24"/>
          <w:szCs w:val="24"/>
        </w:rPr>
        <w:t xml:space="preserve"> Between $50,001 and $75,000</w:t>
      </w:r>
    </w:p>
    <w:p w14:paraId="5EA3BBD4"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$75,001 and $100,000</w:t>
      </w:r>
    </w:p>
    <w:p w14:paraId="4A69908E"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$100,001 and $150,000</w:t>
      </w:r>
    </w:p>
    <w:p w14:paraId="4EDB630A"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14:paraId="51734D19" w14:textId="77777777" w:rsidR="00071CFB" w:rsidRPr="00EC516E" w:rsidRDefault="00071CFB" w:rsidP="00071CFB">
      <w:pPr>
        <w:ind w:firstLine="360"/>
        <w:rPr>
          <w:rFonts w:ascii="Times New Roman" w:hAnsi="Times New Roman" w:cs="Times New Roman"/>
          <w:sz w:val="24"/>
          <w:szCs w:val="24"/>
        </w:rPr>
      </w:pPr>
    </w:p>
    <w:p w14:paraId="4F61A97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2018</w:t>
      </w:r>
      <w:r w:rsidRPr="00EC516E">
        <w:rPr>
          <w:rFonts w:ascii="Times New Roman" w:hAnsi="Times New Roman" w:cs="Times New Roman"/>
          <w:sz w:val="24"/>
          <w:szCs w:val="24"/>
        </w:rPr>
        <w:t>, what was your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70AE73CC"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Less than $12,490</w:t>
      </w:r>
    </w:p>
    <w:p w14:paraId="6F9D3CD6"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$12,490 and $16,910</w:t>
      </w:r>
    </w:p>
    <w:p w14:paraId="7E33D4F3"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$16,911 and $21,330 </w:t>
      </w:r>
    </w:p>
    <w:p w14:paraId="257D6E2F"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$21,330 and $25,750</w:t>
      </w:r>
    </w:p>
    <w:p w14:paraId="57F8B6F2"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$25,751 and $30,170</w:t>
      </w:r>
    </w:p>
    <w:p w14:paraId="7B8F52C1"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$30,171 and $34,590</w:t>
      </w:r>
    </w:p>
    <w:p w14:paraId="4466A515"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$34,591 and $50,000</w:t>
      </w:r>
    </w:p>
    <w:p w14:paraId="30D7F0EB"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$50,001 and $75,000</w:t>
      </w:r>
    </w:p>
    <w:p w14:paraId="67423C7D"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$75,001 and $100,000</w:t>
      </w:r>
    </w:p>
    <w:p w14:paraId="73176E6F"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$100,001 and $150,000</w:t>
      </w:r>
    </w:p>
    <w:p w14:paraId="64F48F29"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14:paraId="1524F509" w14:textId="77777777" w:rsidR="00071CFB" w:rsidRPr="00EC516E" w:rsidRDefault="00071CFB" w:rsidP="00071CFB">
      <w:pPr>
        <w:ind w:firstLine="360"/>
        <w:rPr>
          <w:rFonts w:ascii="Times New Roman" w:hAnsi="Times New Roman" w:cs="Times New Roman"/>
          <w:sz w:val="24"/>
          <w:szCs w:val="24"/>
        </w:rPr>
      </w:pPr>
    </w:p>
    <w:p w14:paraId="45D90547"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Overall, which of the following best describes how well you are managing financially these days?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31AC58AC"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Not able to pay all my household expenses each month</w:t>
      </w:r>
    </w:p>
    <w:p w14:paraId="3BD29D32"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Just able to pay all my household expenses each month</w:t>
      </w:r>
    </w:p>
    <w:p w14:paraId="19E5516C"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Living comfortably but not able to save for the future</w:t>
      </w:r>
    </w:p>
    <w:p w14:paraId="0D714FF0"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Living comfortably and able to save for the future</w:t>
      </w:r>
    </w:p>
    <w:p w14:paraId="4F146A67" w14:textId="77777777" w:rsidR="00071CFB" w:rsidRPr="00EC516E" w:rsidRDefault="00071CFB" w:rsidP="00071CFB">
      <w:pPr>
        <w:ind w:firstLine="360"/>
        <w:rPr>
          <w:rFonts w:ascii="Times New Roman" w:hAnsi="Times New Roman" w:cs="Times New Roman"/>
          <w:sz w:val="24"/>
          <w:szCs w:val="24"/>
        </w:rPr>
      </w:pPr>
    </w:p>
    <w:p w14:paraId="5D42BE7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Do you have enough savings to cover your expenses for at least 3 months if you’re not able to work?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14:paraId="6490EAC3"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w:t>
      </w:r>
    </w:p>
    <w:p w14:paraId="268B2265" w14:textId="77777777" w:rsidR="00071CFB" w:rsidRPr="00EC516E" w:rsidRDefault="00071CFB" w:rsidP="00B7296D">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No</w:t>
      </w:r>
    </w:p>
    <w:p w14:paraId="42B33137" w14:textId="77777777" w:rsidR="00071CFB" w:rsidRPr="00EC516E" w:rsidRDefault="00071CFB" w:rsidP="00071CFB">
      <w:pPr>
        <w:ind w:firstLine="360"/>
        <w:rPr>
          <w:rFonts w:ascii="Times New Roman" w:hAnsi="Times New Roman" w:cs="Times New Roman"/>
          <w:sz w:val="24"/>
          <w:szCs w:val="24"/>
        </w:rPr>
      </w:pPr>
    </w:p>
    <w:p w14:paraId="6F73F17B" w14:textId="77777777" w:rsidR="00071CFB" w:rsidRPr="00EC516E" w:rsidRDefault="00071CFB" w:rsidP="00071CFB">
      <w:pPr>
        <w:tabs>
          <w:tab w:val="left" w:pos="2880"/>
        </w:tabs>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Multidimensional Scale of Perceived Social Support</w:t>
      </w:r>
    </w:p>
    <w:p w14:paraId="4E03E81B"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 xml:space="preserve">Instructions: We are interested in how you felt about the following statements </w:t>
      </w:r>
      <w:r w:rsidRPr="00EC516E">
        <w:rPr>
          <w:rFonts w:ascii="Times New Roman" w:hAnsi="Times New Roman" w:cs="Times New Roman"/>
          <w:b/>
          <w:sz w:val="24"/>
          <w:szCs w:val="24"/>
        </w:rPr>
        <w:t xml:space="preserve">immediately after returning from your last incarceration </w:t>
      </w:r>
      <w:proofErr w:type="gramStart"/>
      <w:r w:rsidRPr="00EC516E">
        <w:rPr>
          <w:rFonts w:ascii="Times New Roman" w:hAnsi="Times New Roman" w:cs="Times New Roman"/>
          <w:b/>
          <w:sz w:val="24"/>
          <w:szCs w:val="24"/>
        </w:rPr>
        <w:t>experience</w:t>
      </w:r>
      <w:r w:rsidRPr="00EC516E">
        <w:rPr>
          <w:rFonts w:ascii="Times New Roman" w:hAnsi="Times New Roman" w:cs="Times New Roman"/>
          <w:sz w:val="24"/>
          <w:szCs w:val="24"/>
        </w:rPr>
        <w:t>..</w:t>
      </w:r>
      <w:proofErr w:type="gramEnd"/>
      <w:r w:rsidRPr="00EC516E">
        <w:rPr>
          <w:rFonts w:ascii="Times New Roman" w:hAnsi="Times New Roman" w:cs="Times New Roman"/>
          <w:sz w:val="24"/>
          <w:szCs w:val="24"/>
        </w:rPr>
        <w:t xml:space="preserve"> Read each statement carefully. Indicate how you felt about each statement. </w:t>
      </w:r>
    </w:p>
    <w:p w14:paraId="06EC275C"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Circle the “1” if you Very Strongly Disagree</w:t>
      </w:r>
    </w:p>
    <w:p w14:paraId="2CAE95D7"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“2” if you Strongly Disagree </w:t>
      </w:r>
    </w:p>
    <w:p w14:paraId="40B73365"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“3” if you Mildly Disagree </w:t>
      </w:r>
    </w:p>
    <w:p w14:paraId="4F3B7ECF"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“4” if you are Neutral </w:t>
      </w:r>
    </w:p>
    <w:p w14:paraId="387CB23A"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“5” if you Mildly Agree </w:t>
      </w:r>
    </w:p>
    <w:p w14:paraId="22CE2B8C"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“6” if you Strongly Agree </w:t>
      </w:r>
    </w:p>
    <w:p w14:paraId="5A69507B"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“7” if you Very Strongly Agree </w:t>
      </w:r>
    </w:p>
    <w:p w14:paraId="1541687C" w14:textId="77777777" w:rsidR="00071CFB" w:rsidRPr="00EC516E" w:rsidRDefault="00071CFB" w:rsidP="00071CFB">
      <w:pPr>
        <w:tabs>
          <w:tab w:val="left" w:pos="288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78"/>
        <w:gridCol w:w="540"/>
        <w:gridCol w:w="540"/>
        <w:gridCol w:w="540"/>
        <w:gridCol w:w="540"/>
        <w:gridCol w:w="540"/>
        <w:gridCol w:w="540"/>
        <w:gridCol w:w="540"/>
      </w:tblGrid>
      <w:tr w:rsidR="00071CFB" w:rsidRPr="00EC516E" w14:paraId="4A8D6168" w14:textId="77777777" w:rsidTr="00071CFB">
        <w:trPr>
          <w:trHeight w:val="368"/>
        </w:trPr>
        <w:tc>
          <w:tcPr>
            <w:tcW w:w="3978" w:type="dxa"/>
            <w:shd w:val="clear" w:color="auto" w:fill="00B0F0"/>
          </w:tcPr>
          <w:p w14:paraId="095222CF" w14:textId="77777777"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3780" w:type="dxa"/>
            <w:gridSpan w:val="7"/>
            <w:shd w:val="clear" w:color="auto" w:fill="00B0F0"/>
          </w:tcPr>
          <w:p w14:paraId="2F0E16CC" w14:textId="77777777"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Level of Agreement</w:t>
            </w:r>
          </w:p>
        </w:tc>
      </w:tr>
      <w:tr w:rsidR="00071CFB" w:rsidRPr="00EC516E" w14:paraId="4A487059" w14:textId="77777777" w:rsidTr="00071CFB">
        <w:tc>
          <w:tcPr>
            <w:tcW w:w="3978" w:type="dxa"/>
          </w:tcPr>
          <w:p w14:paraId="2CDEAFB2" w14:textId="77777777"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lastRenderedPageBreak/>
              <w:t>There was a special person who was around when I was in need.</w:t>
            </w:r>
          </w:p>
        </w:tc>
        <w:tc>
          <w:tcPr>
            <w:tcW w:w="540" w:type="dxa"/>
          </w:tcPr>
          <w:p w14:paraId="7606FC21"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1</w:t>
            </w:r>
          </w:p>
        </w:tc>
        <w:tc>
          <w:tcPr>
            <w:tcW w:w="540" w:type="dxa"/>
          </w:tcPr>
          <w:p w14:paraId="05036E3C"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2</w:t>
            </w:r>
          </w:p>
        </w:tc>
        <w:tc>
          <w:tcPr>
            <w:tcW w:w="540" w:type="dxa"/>
          </w:tcPr>
          <w:p w14:paraId="6FA8AB2B"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3</w:t>
            </w:r>
          </w:p>
        </w:tc>
        <w:tc>
          <w:tcPr>
            <w:tcW w:w="540" w:type="dxa"/>
          </w:tcPr>
          <w:p w14:paraId="34BB7361"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4</w:t>
            </w:r>
          </w:p>
        </w:tc>
        <w:tc>
          <w:tcPr>
            <w:tcW w:w="540" w:type="dxa"/>
          </w:tcPr>
          <w:p w14:paraId="1646134D"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5</w:t>
            </w:r>
          </w:p>
        </w:tc>
        <w:tc>
          <w:tcPr>
            <w:tcW w:w="540" w:type="dxa"/>
          </w:tcPr>
          <w:p w14:paraId="195F3A41"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6</w:t>
            </w:r>
          </w:p>
        </w:tc>
        <w:tc>
          <w:tcPr>
            <w:tcW w:w="540" w:type="dxa"/>
          </w:tcPr>
          <w:p w14:paraId="754A9BD0"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tc>
      </w:tr>
      <w:tr w:rsidR="00071CFB" w:rsidRPr="00EC516E" w14:paraId="04CCB03F" w14:textId="77777777" w:rsidTr="00071CFB">
        <w:tc>
          <w:tcPr>
            <w:tcW w:w="3978" w:type="dxa"/>
          </w:tcPr>
          <w:p w14:paraId="580AF4DA" w14:textId="77777777"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There was a special person with whom I could share my joys and sorrows.</w:t>
            </w:r>
          </w:p>
        </w:tc>
        <w:tc>
          <w:tcPr>
            <w:tcW w:w="540" w:type="dxa"/>
          </w:tcPr>
          <w:p w14:paraId="376025F7"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7E9D353E"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7010746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424F3876"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7435EFFD"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5444B70B"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6B2EFDD4"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5B7DAF3F" w14:textId="77777777" w:rsidTr="00071CFB">
        <w:tc>
          <w:tcPr>
            <w:tcW w:w="3978" w:type="dxa"/>
          </w:tcPr>
          <w:p w14:paraId="3B9208AD" w14:textId="77777777"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family really tried to help me.</w:t>
            </w:r>
          </w:p>
        </w:tc>
        <w:tc>
          <w:tcPr>
            <w:tcW w:w="540" w:type="dxa"/>
          </w:tcPr>
          <w:p w14:paraId="6C6399A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4409ABF3"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421669D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70E7FBEE"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0EB8BF97"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609ACD82"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2DCAE346"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40C25A9C" w14:textId="77777777" w:rsidTr="00071CFB">
        <w:tc>
          <w:tcPr>
            <w:tcW w:w="3978" w:type="dxa"/>
          </w:tcPr>
          <w:p w14:paraId="7FB8F447" w14:textId="77777777"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received the emotional help and support I needed from my family.</w:t>
            </w:r>
          </w:p>
        </w:tc>
        <w:tc>
          <w:tcPr>
            <w:tcW w:w="540" w:type="dxa"/>
          </w:tcPr>
          <w:p w14:paraId="75803350"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523D7714"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1B0E0D37"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051DAD62"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5E91372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03FCE57A"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17FC2FC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1EC016A1" w14:textId="77777777" w:rsidTr="00071CFB">
        <w:tc>
          <w:tcPr>
            <w:tcW w:w="3978" w:type="dxa"/>
          </w:tcPr>
          <w:p w14:paraId="7B1AE0AB" w14:textId="77777777"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had a special person who was a real source of comfort to me.</w:t>
            </w:r>
          </w:p>
        </w:tc>
        <w:tc>
          <w:tcPr>
            <w:tcW w:w="540" w:type="dxa"/>
          </w:tcPr>
          <w:p w14:paraId="512A03B2"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53DC9C0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5159B21F"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79132E58"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6FE5D310"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5EDEF8A2"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2AF5476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00B16262" w14:textId="77777777" w:rsidTr="00071CFB">
        <w:tc>
          <w:tcPr>
            <w:tcW w:w="3978" w:type="dxa"/>
          </w:tcPr>
          <w:p w14:paraId="4A30CF6B" w14:textId="77777777"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friends really tried to help me.</w:t>
            </w:r>
          </w:p>
        </w:tc>
        <w:tc>
          <w:tcPr>
            <w:tcW w:w="540" w:type="dxa"/>
          </w:tcPr>
          <w:p w14:paraId="4D9206CD"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761BB286"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1F9CA688"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57AD7FF4"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36129799"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024E87E7"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19C048B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16BFE299" w14:textId="77777777" w:rsidTr="00071CFB">
        <w:tc>
          <w:tcPr>
            <w:tcW w:w="3978" w:type="dxa"/>
          </w:tcPr>
          <w:p w14:paraId="3017F6EF" w14:textId="77777777"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could count on my friends when things went wrong.</w:t>
            </w:r>
          </w:p>
        </w:tc>
        <w:tc>
          <w:tcPr>
            <w:tcW w:w="540" w:type="dxa"/>
          </w:tcPr>
          <w:p w14:paraId="2269048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31E0260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7F205882"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16F079FD"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2284996E"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53FEE57B"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74B67553"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7FE3A80C" w14:textId="77777777" w:rsidTr="00071CFB">
        <w:tc>
          <w:tcPr>
            <w:tcW w:w="3978" w:type="dxa"/>
          </w:tcPr>
          <w:p w14:paraId="5A64BB5B"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family.</w:t>
            </w:r>
          </w:p>
        </w:tc>
        <w:tc>
          <w:tcPr>
            <w:tcW w:w="540" w:type="dxa"/>
          </w:tcPr>
          <w:p w14:paraId="65747F9A"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41502637"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3AD6DBB4"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5FB76C6B"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1AC73185"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66C37D54"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74ABDA53"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5193D9AA" w14:textId="77777777" w:rsidTr="00071CFB">
        <w:tc>
          <w:tcPr>
            <w:tcW w:w="3978" w:type="dxa"/>
          </w:tcPr>
          <w:p w14:paraId="5BB2C4FA"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had friends with whom I could share my joys and sorrows.</w:t>
            </w:r>
          </w:p>
        </w:tc>
        <w:tc>
          <w:tcPr>
            <w:tcW w:w="540" w:type="dxa"/>
          </w:tcPr>
          <w:p w14:paraId="743B84F5"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2A68988D"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09B12248"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6B7CDB73"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2FFBCCEE"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69F18D9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72D0DBF9"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2FD1C1D5" w14:textId="77777777" w:rsidTr="00071CFB">
        <w:tc>
          <w:tcPr>
            <w:tcW w:w="3978" w:type="dxa"/>
          </w:tcPr>
          <w:p w14:paraId="3012327D"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There was a special person in my life who cared about my feelings.</w:t>
            </w:r>
          </w:p>
        </w:tc>
        <w:tc>
          <w:tcPr>
            <w:tcW w:w="540" w:type="dxa"/>
          </w:tcPr>
          <w:p w14:paraId="4527B62F"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1F84FB93"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4BB3E95A"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500C0F5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79B4664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18C56394"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6789E2E1"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21BB3524" w14:textId="77777777" w:rsidTr="00071CFB">
        <w:tc>
          <w:tcPr>
            <w:tcW w:w="3978" w:type="dxa"/>
          </w:tcPr>
          <w:p w14:paraId="1D05D808"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My family was willing to help me make decisions.</w:t>
            </w:r>
          </w:p>
        </w:tc>
        <w:tc>
          <w:tcPr>
            <w:tcW w:w="540" w:type="dxa"/>
          </w:tcPr>
          <w:p w14:paraId="043D619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41D641B6"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53A3CB1E"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4DB41C3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11ABF793"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0D458AB6"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3FE72675"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14:paraId="4A63E753" w14:textId="77777777" w:rsidTr="00071CFB">
        <w:tc>
          <w:tcPr>
            <w:tcW w:w="3978" w:type="dxa"/>
          </w:tcPr>
          <w:p w14:paraId="25F2695E"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friends.</w:t>
            </w:r>
          </w:p>
        </w:tc>
        <w:tc>
          <w:tcPr>
            <w:tcW w:w="540" w:type="dxa"/>
          </w:tcPr>
          <w:p w14:paraId="5FC0F2F8"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14:paraId="0835FA4D"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14:paraId="19D00629"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14:paraId="5C89107C"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14:paraId="114A4ABA"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14:paraId="6A2187B3" w14:textId="77777777"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14:paraId="235FDED5"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p w14:paraId="2FF44E12" w14:textId="77777777" w:rsidR="00071CFB" w:rsidRPr="00EC516E" w:rsidRDefault="00071CFB" w:rsidP="00071CFB">
            <w:pPr>
              <w:rPr>
                <w:rFonts w:ascii="Times New Roman" w:hAnsi="Times New Roman" w:cs="Times New Roman"/>
                <w:sz w:val="24"/>
                <w:szCs w:val="24"/>
                <w:u w:val="single"/>
              </w:rPr>
            </w:pPr>
          </w:p>
        </w:tc>
      </w:tr>
    </w:tbl>
    <w:p w14:paraId="75AE2C5F" w14:textId="77777777" w:rsidR="00071CFB" w:rsidRPr="00EC516E" w:rsidRDefault="00071CFB" w:rsidP="00071CFB">
      <w:pPr>
        <w:rPr>
          <w:rFonts w:ascii="Times New Roman" w:hAnsi="Times New Roman" w:cs="Times New Roman"/>
          <w:sz w:val="24"/>
          <w:szCs w:val="24"/>
          <w:u w:val="single"/>
        </w:rPr>
      </w:pPr>
    </w:p>
    <w:p w14:paraId="35E934D2" w14:textId="77777777"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The following questions surround instrumental social support immediately after returning from your last incarceration experience. Please mark one answer (strongly disagree, disagree, agree, or strongly agree) to each question as it relates to the following statements. </w:t>
      </w:r>
    </w:p>
    <w:p w14:paraId="4E9C1CF4" w14:textId="77777777" w:rsidR="00071CFB" w:rsidRPr="00EC516E" w:rsidRDefault="00071CFB" w:rsidP="00071CFB">
      <w:pPr>
        <w:rPr>
          <w:rFonts w:ascii="Times New Roman" w:hAnsi="Times New Roman" w:cs="Times New Roman"/>
          <w:b/>
          <w:sz w:val="24"/>
          <w:szCs w:val="24"/>
        </w:rPr>
      </w:pPr>
    </w:p>
    <w:p w14:paraId="560F8D1D"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b/>
          <w:sz w:val="24"/>
          <w:szCs w:val="24"/>
        </w:rPr>
        <w:t>Upon release</w:t>
      </w:r>
      <w:r w:rsidRPr="00EC516E">
        <w:rPr>
          <w:rFonts w:ascii="Times New Roman" w:hAnsi="Times New Roman" w:cs="Times New Roman"/>
          <w:sz w:val="24"/>
          <w:szCs w:val="24"/>
        </w:rPr>
        <w:t xml:space="preserve"> from your last jail or prison experience, you had </w:t>
      </w:r>
      <w:r w:rsidRPr="00EC516E">
        <w:rPr>
          <w:rFonts w:ascii="Times New Roman" w:hAnsi="Times New Roman" w:cs="Times New Roman"/>
          <w:b/>
          <w:sz w:val="24"/>
          <w:szCs w:val="24"/>
        </w:rPr>
        <w:t>someone in your family</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14:paraId="5661D6F3" w14:textId="77777777" w:rsidTr="00071CFB">
        <w:tc>
          <w:tcPr>
            <w:tcW w:w="4770" w:type="dxa"/>
            <w:shd w:val="clear" w:color="auto" w:fill="95B3D7" w:themeFill="accent1" w:themeFillTint="99"/>
          </w:tcPr>
          <w:p w14:paraId="2DA56E86" w14:textId="77777777"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14:paraId="3E8DCE1E"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Disagree</w:t>
            </w:r>
          </w:p>
        </w:tc>
        <w:tc>
          <w:tcPr>
            <w:tcW w:w="990" w:type="dxa"/>
            <w:shd w:val="clear" w:color="auto" w:fill="95B3D7" w:themeFill="accent1" w:themeFillTint="99"/>
          </w:tcPr>
          <w:p w14:paraId="61291AA8"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Disagree</w:t>
            </w:r>
          </w:p>
        </w:tc>
        <w:tc>
          <w:tcPr>
            <w:tcW w:w="900" w:type="dxa"/>
            <w:shd w:val="clear" w:color="auto" w:fill="95B3D7" w:themeFill="accent1" w:themeFillTint="99"/>
          </w:tcPr>
          <w:p w14:paraId="00F07CFF"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14:paraId="24F7ED93"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Agree</w:t>
            </w:r>
          </w:p>
        </w:tc>
      </w:tr>
      <w:tr w:rsidR="00071CFB" w:rsidRPr="00EC516E" w14:paraId="4B07F49F" w14:textId="77777777" w:rsidTr="00071CFB">
        <w:tc>
          <w:tcPr>
            <w:tcW w:w="4770" w:type="dxa"/>
          </w:tcPr>
          <w:p w14:paraId="0280169D"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Help or advice on finding a place to live…</w:t>
            </w:r>
          </w:p>
        </w:tc>
        <w:tc>
          <w:tcPr>
            <w:tcW w:w="1080" w:type="dxa"/>
          </w:tcPr>
          <w:p w14:paraId="06F0373E" w14:textId="77777777" w:rsidR="00071CFB" w:rsidRPr="00EC516E" w:rsidRDefault="00071CFB" w:rsidP="00071CFB">
            <w:pPr>
              <w:rPr>
                <w:rFonts w:ascii="Times New Roman" w:hAnsi="Times New Roman" w:cs="Times New Roman"/>
                <w:sz w:val="24"/>
                <w:szCs w:val="24"/>
              </w:rPr>
            </w:pPr>
          </w:p>
        </w:tc>
        <w:tc>
          <w:tcPr>
            <w:tcW w:w="990" w:type="dxa"/>
          </w:tcPr>
          <w:p w14:paraId="4883ED76" w14:textId="77777777" w:rsidR="00071CFB" w:rsidRPr="00EC516E" w:rsidRDefault="00071CFB" w:rsidP="00071CFB">
            <w:pPr>
              <w:rPr>
                <w:rFonts w:ascii="Times New Roman" w:hAnsi="Times New Roman" w:cs="Times New Roman"/>
                <w:sz w:val="24"/>
                <w:szCs w:val="24"/>
              </w:rPr>
            </w:pPr>
          </w:p>
        </w:tc>
        <w:tc>
          <w:tcPr>
            <w:tcW w:w="900" w:type="dxa"/>
          </w:tcPr>
          <w:p w14:paraId="0839B196" w14:textId="77777777" w:rsidR="00071CFB" w:rsidRPr="00EC516E" w:rsidRDefault="00071CFB" w:rsidP="00071CFB">
            <w:pPr>
              <w:rPr>
                <w:rFonts w:ascii="Times New Roman" w:hAnsi="Times New Roman" w:cs="Times New Roman"/>
                <w:sz w:val="24"/>
                <w:szCs w:val="24"/>
              </w:rPr>
            </w:pPr>
          </w:p>
        </w:tc>
        <w:tc>
          <w:tcPr>
            <w:tcW w:w="1080" w:type="dxa"/>
          </w:tcPr>
          <w:p w14:paraId="285E7700" w14:textId="77777777" w:rsidR="00071CFB" w:rsidRPr="00EC516E" w:rsidRDefault="00071CFB" w:rsidP="00071CFB">
            <w:pPr>
              <w:rPr>
                <w:rFonts w:ascii="Times New Roman" w:hAnsi="Times New Roman" w:cs="Times New Roman"/>
                <w:sz w:val="24"/>
                <w:szCs w:val="24"/>
              </w:rPr>
            </w:pPr>
          </w:p>
        </w:tc>
      </w:tr>
      <w:tr w:rsidR="00071CFB" w:rsidRPr="00EC516E" w14:paraId="7B63FED2" w14:textId="77777777" w:rsidTr="00071CFB">
        <w:tc>
          <w:tcPr>
            <w:tcW w:w="4770" w:type="dxa"/>
          </w:tcPr>
          <w:p w14:paraId="0B404564"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14:paraId="3BB2C7B3" w14:textId="77777777" w:rsidR="00071CFB" w:rsidRPr="00EC516E" w:rsidRDefault="00071CFB" w:rsidP="00071CFB">
            <w:pPr>
              <w:rPr>
                <w:rFonts w:ascii="Times New Roman" w:hAnsi="Times New Roman" w:cs="Times New Roman"/>
                <w:sz w:val="24"/>
                <w:szCs w:val="24"/>
              </w:rPr>
            </w:pPr>
          </w:p>
        </w:tc>
        <w:tc>
          <w:tcPr>
            <w:tcW w:w="990" w:type="dxa"/>
          </w:tcPr>
          <w:p w14:paraId="54A3E49C" w14:textId="77777777" w:rsidR="00071CFB" w:rsidRPr="00EC516E" w:rsidRDefault="00071CFB" w:rsidP="00071CFB">
            <w:pPr>
              <w:rPr>
                <w:rFonts w:ascii="Times New Roman" w:hAnsi="Times New Roman" w:cs="Times New Roman"/>
                <w:sz w:val="24"/>
                <w:szCs w:val="24"/>
              </w:rPr>
            </w:pPr>
          </w:p>
        </w:tc>
        <w:tc>
          <w:tcPr>
            <w:tcW w:w="900" w:type="dxa"/>
          </w:tcPr>
          <w:p w14:paraId="2E86128F" w14:textId="77777777" w:rsidR="00071CFB" w:rsidRPr="00EC516E" w:rsidRDefault="00071CFB" w:rsidP="00071CFB">
            <w:pPr>
              <w:rPr>
                <w:rFonts w:ascii="Times New Roman" w:hAnsi="Times New Roman" w:cs="Times New Roman"/>
                <w:sz w:val="24"/>
                <w:szCs w:val="24"/>
              </w:rPr>
            </w:pPr>
          </w:p>
        </w:tc>
        <w:tc>
          <w:tcPr>
            <w:tcW w:w="1080" w:type="dxa"/>
          </w:tcPr>
          <w:p w14:paraId="6882C247" w14:textId="77777777" w:rsidR="00071CFB" w:rsidRPr="00EC516E" w:rsidRDefault="00071CFB" w:rsidP="00071CFB">
            <w:pPr>
              <w:rPr>
                <w:rFonts w:ascii="Times New Roman" w:hAnsi="Times New Roman" w:cs="Times New Roman"/>
                <w:sz w:val="24"/>
                <w:szCs w:val="24"/>
              </w:rPr>
            </w:pPr>
          </w:p>
        </w:tc>
      </w:tr>
      <w:tr w:rsidR="00071CFB" w:rsidRPr="00EC516E" w14:paraId="65FD94A1" w14:textId="77777777" w:rsidTr="00071CFB">
        <w:tc>
          <w:tcPr>
            <w:tcW w:w="4770" w:type="dxa"/>
          </w:tcPr>
          <w:p w14:paraId="4633C71C"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14:paraId="4B6A4AB9" w14:textId="77777777" w:rsidR="00071CFB" w:rsidRPr="00EC516E" w:rsidRDefault="00071CFB" w:rsidP="00071CFB">
            <w:pPr>
              <w:rPr>
                <w:rFonts w:ascii="Times New Roman" w:hAnsi="Times New Roman" w:cs="Times New Roman"/>
                <w:sz w:val="24"/>
                <w:szCs w:val="24"/>
              </w:rPr>
            </w:pPr>
          </w:p>
        </w:tc>
        <w:tc>
          <w:tcPr>
            <w:tcW w:w="990" w:type="dxa"/>
          </w:tcPr>
          <w:p w14:paraId="47C174F9" w14:textId="77777777" w:rsidR="00071CFB" w:rsidRPr="00EC516E" w:rsidRDefault="00071CFB" w:rsidP="00071CFB">
            <w:pPr>
              <w:rPr>
                <w:rFonts w:ascii="Times New Roman" w:hAnsi="Times New Roman" w:cs="Times New Roman"/>
                <w:sz w:val="24"/>
                <w:szCs w:val="24"/>
              </w:rPr>
            </w:pPr>
          </w:p>
        </w:tc>
        <w:tc>
          <w:tcPr>
            <w:tcW w:w="900" w:type="dxa"/>
          </w:tcPr>
          <w:p w14:paraId="63B13F29" w14:textId="77777777" w:rsidR="00071CFB" w:rsidRPr="00EC516E" w:rsidRDefault="00071CFB" w:rsidP="00071CFB">
            <w:pPr>
              <w:rPr>
                <w:rFonts w:ascii="Times New Roman" w:hAnsi="Times New Roman" w:cs="Times New Roman"/>
                <w:sz w:val="24"/>
                <w:szCs w:val="24"/>
              </w:rPr>
            </w:pPr>
          </w:p>
        </w:tc>
        <w:tc>
          <w:tcPr>
            <w:tcW w:w="1080" w:type="dxa"/>
          </w:tcPr>
          <w:p w14:paraId="21D0E568" w14:textId="77777777" w:rsidR="00071CFB" w:rsidRPr="00EC516E" w:rsidRDefault="00071CFB" w:rsidP="00071CFB">
            <w:pPr>
              <w:rPr>
                <w:rFonts w:ascii="Times New Roman" w:hAnsi="Times New Roman" w:cs="Times New Roman"/>
                <w:sz w:val="24"/>
                <w:szCs w:val="24"/>
              </w:rPr>
            </w:pPr>
          </w:p>
        </w:tc>
      </w:tr>
      <w:tr w:rsidR="00071CFB" w:rsidRPr="00EC516E" w14:paraId="6DBBCF0F" w14:textId="77777777" w:rsidTr="00071CFB">
        <w:tc>
          <w:tcPr>
            <w:tcW w:w="4770" w:type="dxa"/>
          </w:tcPr>
          <w:p w14:paraId="4C3BDA2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14:paraId="2F2BDE35" w14:textId="77777777" w:rsidR="00071CFB" w:rsidRPr="00EC516E" w:rsidRDefault="00071CFB" w:rsidP="00071CFB">
            <w:pPr>
              <w:rPr>
                <w:rFonts w:ascii="Times New Roman" w:hAnsi="Times New Roman" w:cs="Times New Roman"/>
                <w:sz w:val="24"/>
                <w:szCs w:val="24"/>
              </w:rPr>
            </w:pPr>
          </w:p>
        </w:tc>
        <w:tc>
          <w:tcPr>
            <w:tcW w:w="990" w:type="dxa"/>
          </w:tcPr>
          <w:p w14:paraId="40F87643" w14:textId="77777777" w:rsidR="00071CFB" w:rsidRPr="00EC516E" w:rsidRDefault="00071CFB" w:rsidP="00071CFB">
            <w:pPr>
              <w:rPr>
                <w:rFonts w:ascii="Times New Roman" w:hAnsi="Times New Roman" w:cs="Times New Roman"/>
                <w:sz w:val="24"/>
                <w:szCs w:val="24"/>
              </w:rPr>
            </w:pPr>
          </w:p>
        </w:tc>
        <w:tc>
          <w:tcPr>
            <w:tcW w:w="900" w:type="dxa"/>
          </w:tcPr>
          <w:p w14:paraId="16DDCE78" w14:textId="77777777" w:rsidR="00071CFB" w:rsidRPr="00EC516E" w:rsidRDefault="00071CFB" w:rsidP="00071CFB">
            <w:pPr>
              <w:rPr>
                <w:rFonts w:ascii="Times New Roman" w:hAnsi="Times New Roman" w:cs="Times New Roman"/>
                <w:sz w:val="24"/>
                <w:szCs w:val="24"/>
              </w:rPr>
            </w:pPr>
          </w:p>
        </w:tc>
        <w:tc>
          <w:tcPr>
            <w:tcW w:w="1080" w:type="dxa"/>
          </w:tcPr>
          <w:p w14:paraId="56469B2C" w14:textId="77777777" w:rsidR="00071CFB" w:rsidRPr="00EC516E" w:rsidRDefault="00071CFB" w:rsidP="00071CFB">
            <w:pPr>
              <w:rPr>
                <w:rFonts w:ascii="Times New Roman" w:hAnsi="Times New Roman" w:cs="Times New Roman"/>
                <w:sz w:val="24"/>
                <w:szCs w:val="24"/>
              </w:rPr>
            </w:pPr>
          </w:p>
        </w:tc>
      </w:tr>
      <w:tr w:rsidR="00071CFB" w:rsidRPr="00EC516E" w14:paraId="77699DEC" w14:textId="77777777" w:rsidTr="00071CFB">
        <w:tc>
          <w:tcPr>
            <w:tcW w:w="4770" w:type="dxa"/>
          </w:tcPr>
          <w:p w14:paraId="590357C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14:paraId="704A50C4" w14:textId="77777777" w:rsidR="00071CFB" w:rsidRPr="00EC516E" w:rsidRDefault="00071CFB" w:rsidP="00071CFB">
            <w:pPr>
              <w:rPr>
                <w:rFonts w:ascii="Times New Roman" w:hAnsi="Times New Roman" w:cs="Times New Roman"/>
                <w:sz w:val="24"/>
                <w:szCs w:val="24"/>
              </w:rPr>
            </w:pPr>
          </w:p>
        </w:tc>
        <w:tc>
          <w:tcPr>
            <w:tcW w:w="990" w:type="dxa"/>
          </w:tcPr>
          <w:p w14:paraId="6E095E3F" w14:textId="77777777" w:rsidR="00071CFB" w:rsidRPr="00EC516E" w:rsidRDefault="00071CFB" w:rsidP="00071CFB">
            <w:pPr>
              <w:rPr>
                <w:rFonts w:ascii="Times New Roman" w:hAnsi="Times New Roman" w:cs="Times New Roman"/>
                <w:sz w:val="24"/>
                <w:szCs w:val="24"/>
              </w:rPr>
            </w:pPr>
          </w:p>
        </w:tc>
        <w:tc>
          <w:tcPr>
            <w:tcW w:w="900" w:type="dxa"/>
          </w:tcPr>
          <w:p w14:paraId="78717837" w14:textId="77777777" w:rsidR="00071CFB" w:rsidRPr="00EC516E" w:rsidRDefault="00071CFB" w:rsidP="00071CFB">
            <w:pPr>
              <w:rPr>
                <w:rFonts w:ascii="Times New Roman" w:hAnsi="Times New Roman" w:cs="Times New Roman"/>
                <w:sz w:val="24"/>
                <w:szCs w:val="24"/>
              </w:rPr>
            </w:pPr>
          </w:p>
        </w:tc>
        <w:tc>
          <w:tcPr>
            <w:tcW w:w="1080" w:type="dxa"/>
          </w:tcPr>
          <w:p w14:paraId="341DD463" w14:textId="77777777" w:rsidR="00071CFB" w:rsidRPr="00EC516E" w:rsidRDefault="00071CFB" w:rsidP="00071CFB">
            <w:pPr>
              <w:rPr>
                <w:rFonts w:ascii="Times New Roman" w:hAnsi="Times New Roman" w:cs="Times New Roman"/>
                <w:sz w:val="24"/>
                <w:szCs w:val="24"/>
              </w:rPr>
            </w:pPr>
          </w:p>
        </w:tc>
      </w:tr>
    </w:tbl>
    <w:p w14:paraId="29DC5D46" w14:textId="77777777" w:rsidR="00071CFB" w:rsidRPr="00EC516E" w:rsidRDefault="00071CFB" w:rsidP="00071CFB">
      <w:pPr>
        <w:tabs>
          <w:tab w:val="left" w:pos="2880"/>
        </w:tabs>
        <w:rPr>
          <w:rFonts w:ascii="Times New Roman" w:hAnsi="Times New Roman" w:cs="Times New Roman"/>
          <w:sz w:val="24"/>
          <w:szCs w:val="24"/>
        </w:rPr>
      </w:pPr>
    </w:p>
    <w:p w14:paraId="05F307B2" w14:textId="77777777"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b/>
          <w:sz w:val="24"/>
          <w:szCs w:val="24"/>
        </w:rPr>
        <w:t>Upon release</w:t>
      </w:r>
      <w:r w:rsidRPr="00EC516E">
        <w:rPr>
          <w:rFonts w:ascii="Times New Roman" w:hAnsi="Times New Roman" w:cs="Times New Roman"/>
          <w:sz w:val="24"/>
          <w:szCs w:val="24"/>
        </w:rPr>
        <w:t xml:space="preserve"> from your last jail or prison experience, you had a </w:t>
      </w:r>
      <w:r w:rsidRPr="00EC516E">
        <w:rPr>
          <w:rFonts w:ascii="Times New Roman" w:hAnsi="Times New Roman" w:cs="Times New Roman"/>
          <w:b/>
          <w:sz w:val="24"/>
          <w:szCs w:val="24"/>
        </w:rPr>
        <w:t>friend</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14:paraId="580C1AB5" w14:textId="77777777" w:rsidTr="00071CFB">
        <w:tc>
          <w:tcPr>
            <w:tcW w:w="4770" w:type="dxa"/>
            <w:shd w:val="clear" w:color="auto" w:fill="95B3D7" w:themeFill="accent1" w:themeFillTint="99"/>
          </w:tcPr>
          <w:p w14:paraId="577AF328" w14:textId="77777777"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14:paraId="22CF27EA"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Disagree</w:t>
            </w:r>
          </w:p>
        </w:tc>
        <w:tc>
          <w:tcPr>
            <w:tcW w:w="990" w:type="dxa"/>
            <w:shd w:val="clear" w:color="auto" w:fill="95B3D7" w:themeFill="accent1" w:themeFillTint="99"/>
          </w:tcPr>
          <w:p w14:paraId="003B0272"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Disagree</w:t>
            </w:r>
          </w:p>
        </w:tc>
        <w:tc>
          <w:tcPr>
            <w:tcW w:w="900" w:type="dxa"/>
            <w:shd w:val="clear" w:color="auto" w:fill="95B3D7" w:themeFill="accent1" w:themeFillTint="99"/>
          </w:tcPr>
          <w:p w14:paraId="72D978FF"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14:paraId="1C03C793"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Agree</w:t>
            </w:r>
          </w:p>
        </w:tc>
      </w:tr>
      <w:tr w:rsidR="00071CFB" w:rsidRPr="00EC516E" w14:paraId="0C36F608" w14:textId="77777777" w:rsidTr="00071CFB">
        <w:tc>
          <w:tcPr>
            <w:tcW w:w="4770" w:type="dxa"/>
          </w:tcPr>
          <w:p w14:paraId="63697675"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Help or advice on finding a place to live…</w:t>
            </w:r>
          </w:p>
        </w:tc>
        <w:tc>
          <w:tcPr>
            <w:tcW w:w="1080" w:type="dxa"/>
          </w:tcPr>
          <w:p w14:paraId="5FF24523" w14:textId="77777777" w:rsidR="00071CFB" w:rsidRPr="00EC516E" w:rsidRDefault="00071CFB" w:rsidP="00071CFB">
            <w:pPr>
              <w:rPr>
                <w:rFonts w:ascii="Times New Roman" w:hAnsi="Times New Roman" w:cs="Times New Roman"/>
                <w:sz w:val="24"/>
                <w:szCs w:val="24"/>
              </w:rPr>
            </w:pPr>
          </w:p>
        </w:tc>
        <w:tc>
          <w:tcPr>
            <w:tcW w:w="990" w:type="dxa"/>
          </w:tcPr>
          <w:p w14:paraId="6C53395D" w14:textId="77777777" w:rsidR="00071CFB" w:rsidRPr="00EC516E" w:rsidRDefault="00071CFB" w:rsidP="00071CFB">
            <w:pPr>
              <w:rPr>
                <w:rFonts w:ascii="Times New Roman" w:hAnsi="Times New Roman" w:cs="Times New Roman"/>
                <w:sz w:val="24"/>
                <w:szCs w:val="24"/>
              </w:rPr>
            </w:pPr>
          </w:p>
        </w:tc>
        <w:tc>
          <w:tcPr>
            <w:tcW w:w="900" w:type="dxa"/>
          </w:tcPr>
          <w:p w14:paraId="4FCC82F8" w14:textId="77777777" w:rsidR="00071CFB" w:rsidRPr="00EC516E" w:rsidRDefault="00071CFB" w:rsidP="00071CFB">
            <w:pPr>
              <w:rPr>
                <w:rFonts w:ascii="Times New Roman" w:hAnsi="Times New Roman" w:cs="Times New Roman"/>
                <w:sz w:val="24"/>
                <w:szCs w:val="24"/>
              </w:rPr>
            </w:pPr>
          </w:p>
        </w:tc>
        <w:tc>
          <w:tcPr>
            <w:tcW w:w="1080" w:type="dxa"/>
          </w:tcPr>
          <w:p w14:paraId="73C94A5E" w14:textId="77777777" w:rsidR="00071CFB" w:rsidRPr="00EC516E" w:rsidRDefault="00071CFB" w:rsidP="00071CFB">
            <w:pPr>
              <w:rPr>
                <w:rFonts w:ascii="Times New Roman" w:hAnsi="Times New Roman" w:cs="Times New Roman"/>
                <w:sz w:val="24"/>
                <w:szCs w:val="24"/>
              </w:rPr>
            </w:pPr>
          </w:p>
        </w:tc>
      </w:tr>
      <w:tr w:rsidR="00071CFB" w:rsidRPr="00EC516E" w14:paraId="5E39243F" w14:textId="77777777" w:rsidTr="00071CFB">
        <w:tc>
          <w:tcPr>
            <w:tcW w:w="4770" w:type="dxa"/>
          </w:tcPr>
          <w:p w14:paraId="33894A6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14:paraId="34F72AEE" w14:textId="77777777" w:rsidR="00071CFB" w:rsidRPr="00EC516E" w:rsidRDefault="00071CFB" w:rsidP="00071CFB">
            <w:pPr>
              <w:rPr>
                <w:rFonts w:ascii="Times New Roman" w:hAnsi="Times New Roman" w:cs="Times New Roman"/>
                <w:sz w:val="24"/>
                <w:szCs w:val="24"/>
              </w:rPr>
            </w:pPr>
          </w:p>
        </w:tc>
        <w:tc>
          <w:tcPr>
            <w:tcW w:w="990" w:type="dxa"/>
          </w:tcPr>
          <w:p w14:paraId="0936AF13" w14:textId="77777777" w:rsidR="00071CFB" w:rsidRPr="00EC516E" w:rsidRDefault="00071CFB" w:rsidP="00071CFB">
            <w:pPr>
              <w:rPr>
                <w:rFonts w:ascii="Times New Roman" w:hAnsi="Times New Roman" w:cs="Times New Roman"/>
                <w:sz w:val="24"/>
                <w:szCs w:val="24"/>
              </w:rPr>
            </w:pPr>
          </w:p>
        </w:tc>
        <w:tc>
          <w:tcPr>
            <w:tcW w:w="900" w:type="dxa"/>
          </w:tcPr>
          <w:p w14:paraId="11E731BD" w14:textId="77777777" w:rsidR="00071CFB" w:rsidRPr="00EC516E" w:rsidRDefault="00071CFB" w:rsidP="00071CFB">
            <w:pPr>
              <w:rPr>
                <w:rFonts w:ascii="Times New Roman" w:hAnsi="Times New Roman" w:cs="Times New Roman"/>
                <w:sz w:val="24"/>
                <w:szCs w:val="24"/>
              </w:rPr>
            </w:pPr>
          </w:p>
        </w:tc>
        <w:tc>
          <w:tcPr>
            <w:tcW w:w="1080" w:type="dxa"/>
          </w:tcPr>
          <w:p w14:paraId="6D6BDE39" w14:textId="77777777" w:rsidR="00071CFB" w:rsidRPr="00EC516E" w:rsidRDefault="00071CFB" w:rsidP="00071CFB">
            <w:pPr>
              <w:rPr>
                <w:rFonts w:ascii="Times New Roman" w:hAnsi="Times New Roman" w:cs="Times New Roman"/>
                <w:sz w:val="24"/>
                <w:szCs w:val="24"/>
              </w:rPr>
            </w:pPr>
          </w:p>
        </w:tc>
      </w:tr>
      <w:tr w:rsidR="00071CFB" w:rsidRPr="00EC516E" w14:paraId="3C4CCAB6" w14:textId="77777777" w:rsidTr="00071CFB">
        <w:tc>
          <w:tcPr>
            <w:tcW w:w="4770" w:type="dxa"/>
          </w:tcPr>
          <w:p w14:paraId="51306252"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14:paraId="4838D109" w14:textId="77777777" w:rsidR="00071CFB" w:rsidRPr="00EC516E" w:rsidRDefault="00071CFB" w:rsidP="00071CFB">
            <w:pPr>
              <w:rPr>
                <w:rFonts w:ascii="Times New Roman" w:hAnsi="Times New Roman" w:cs="Times New Roman"/>
                <w:sz w:val="24"/>
                <w:szCs w:val="24"/>
              </w:rPr>
            </w:pPr>
          </w:p>
        </w:tc>
        <w:tc>
          <w:tcPr>
            <w:tcW w:w="990" w:type="dxa"/>
          </w:tcPr>
          <w:p w14:paraId="46B819AA" w14:textId="77777777" w:rsidR="00071CFB" w:rsidRPr="00EC516E" w:rsidRDefault="00071CFB" w:rsidP="00071CFB">
            <w:pPr>
              <w:rPr>
                <w:rFonts w:ascii="Times New Roman" w:hAnsi="Times New Roman" w:cs="Times New Roman"/>
                <w:sz w:val="24"/>
                <w:szCs w:val="24"/>
              </w:rPr>
            </w:pPr>
          </w:p>
        </w:tc>
        <w:tc>
          <w:tcPr>
            <w:tcW w:w="900" w:type="dxa"/>
          </w:tcPr>
          <w:p w14:paraId="1FBD6EF8" w14:textId="77777777" w:rsidR="00071CFB" w:rsidRPr="00EC516E" w:rsidRDefault="00071CFB" w:rsidP="00071CFB">
            <w:pPr>
              <w:rPr>
                <w:rFonts w:ascii="Times New Roman" w:hAnsi="Times New Roman" w:cs="Times New Roman"/>
                <w:sz w:val="24"/>
                <w:szCs w:val="24"/>
              </w:rPr>
            </w:pPr>
          </w:p>
        </w:tc>
        <w:tc>
          <w:tcPr>
            <w:tcW w:w="1080" w:type="dxa"/>
          </w:tcPr>
          <w:p w14:paraId="4156DC43" w14:textId="77777777" w:rsidR="00071CFB" w:rsidRPr="00EC516E" w:rsidRDefault="00071CFB" w:rsidP="00071CFB">
            <w:pPr>
              <w:rPr>
                <w:rFonts w:ascii="Times New Roman" w:hAnsi="Times New Roman" w:cs="Times New Roman"/>
                <w:sz w:val="24"/>
                <w:szCs w:val="24"/>
              </w:rPr>
            </w:pPr>
          </w:p>
        </w:tc>
      </w:tr>
      <w:tr w:rsidR="00071CFB" w:rsidRPr="00EC516E" w14:paraId="2F73F177" w14:textId="77777777" w:rsidTr="00071CFB">
        <w:tc>
          <w:tcPr>
            <w:tcW w:w="4770" w:type="dxa"/>
          </w:tcPr>
          <w:p w14:paraId="69096FD2"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14:paraId="2A13C4F9" w14:textId="77777777" w:rsidR="00071CFB" w:rsidRPr="00EC516E" w:rsidRDefault="00071CFB" w:rsidP="00071CFB">
            <w:pPr>
              <w:rPr>
                <w:rFonts w:ascii="Times New Roman" w:hAnsi="Times New Roman" w:cs="Times New Roman"/>
                <w:sz w:val="24"/>
                <w:szCs w:val="24"/>
              </w:rPr>
            </w:pPr>
          </w:p>
        </w:tc>
        <w:tc>
          <w:tcPr>
            <w:tcW w:w="990" w:type="dxa"/>
          </w:tcPr>
          <w:p w14:paraId="53785DB2" w14:textId="77777777" w:rsidR="00071CFB" w:rsidRPr="00EC516E" w:rsidRDefault="00071CFB" w:rsidP="00071CFB">
            <w:pPr>
              <w:rPr>
                <w:rFonts w:ascii="Times New Roman" w:hAnsi="Times New Roman" w:cs="Times New Roman"/>
                <w:sz w:val="24"/>
                <w:szCs w:val="24"/>
              </w:rPr>
            </w:pPr>
          </w:p>
        </w:tc>
        <w:tc>
          <w:tcPr>
            <w:tcW w:w="900" w:type="dxa"/>
          </w:tcPr>
          <w:p w14:paraId="4BAF5C51" w14:textId="77777777" w:rsidR="00071CFB" w:rsidRPr="00EC516E" w:rsidRDefault="00071CFB" w:rsidP="00071CFB">
            <w:pPr>
              <w:rPr>
                <w:rFonts w:ascii="Times New Roman" w:hAnsi="Times New Roman" w:cs="Times New Roman"/>
                <w:sz w:val="24"/>
                <w:szCs w:val="24"/>
              </w:rPr>
            </w:pPr>
          </w:p>
        </w:tc>
        <w:tc>
          <w:tcPr>
            <w:tcW w:w="1080" w:type="dxa"/>
          </w:tcPr>
          <w:p w14:paraId="2175636C" w14:textId="77777777" w:rsidR="00071CFB" w:rsidRPr="00EC516E" w:rsidRDefault="00071CFB" w:rsidP="00071CFB">
            <w:pPr>
              <w:rPr>
                <w:rFonts w:ascii="Times New Roman" w:hAnsi="Times New Roman" w:cs="Times New Roman"/>
                <w:sz w:val="24"/>
                <w:szCs w:val="24"/>
              </w:rPr>
            </w:pPr>
          </w:p>
        </w:tc>
      </w:tr>
      <w:tr w:rsidR="00071CFB" w:rsidRPr="00EC516E" w14:paraId="7B471BFB" w14:textId="77777777" w:rsidTr="00071CFB">
        <w:tc>
          <w:tcPr>
            <w:tcW w:w="4770" w:type="dxa"/>
          </w:tcPr>
          <w:p w14:paraId="0E0323CC"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14:paraId="2980FA1D" w14:textId="77777777" w:rsidR="00071CFB" w:rsidRPr="00EC516E" w:rsidRDefault="00071CFB" w:rsidP="00071CFB">
            <w:pPr>
              <w:rPr>
                <w:rFonts w:ascii="Times New Roman" w:hAnsi="Times New Roman" w:cs="Times New Roman"/>
                <w:sz w:val="24"/>
                <w:szCs w:val="24"/>
              </w:rPr>
            </w:pPr>
          </w:p>
        </w:tc>
        <w:tc>
          <w:tcPr>
            <w:tcW w:w="990" w:type="dxa"/>
          </w:tcPr>
          <w:p w14:paraId="5407FC6E" w14:textId="77777777" w:rsidR="00071CFB" w:rsidRPr="00EC516E" w:rsidRDefault="00071CFB" w:rsidP="00071CFB">
            <w:pPr>
              <w:rPr>
                <w:rFonts w:ascii="Times New Roman" w:hAnsi="Times New Roman" w:cs="Times New Roman"/>
                <w:sz w:val="24"/>
                <w:szCs w:val="24"/>
              </w:rPr>
            </w:pPr>
          </w:p>
        </w:tc>
        <w:tc>
          <w:tcPr>
            <w:tcW w:w="900" w:type="dxa"/>
          </w:tcPr>
          <w:p w14:paraId="516BF641" w14:textId="77777777" w:rsidR="00071CFB" w:rsidRPr="00EC516E" w:rsidRDefault="00071CFB" w:rsidP="00071CFB">
            <w:pPr>
              <w:rPr>
                <w:rFonts w:ascii="Times New Roman" w:hAnsi="Times New Roman" w:cs="Times New Roman"/>
                <w:sz w:val="24"/>
                <w:szCs w:val="24"/>
              </w:rPr>
            </w:pPr>
          </w:p>
        </w:tc>
        <w:tc>
          <w:tcPr>
            <w:tcW w:w="1080" w:type="dxa"/>
          </w:tcPr>
          <w:p w14:paraId="35D303D7" w14:textId="77777777" w:rsidR="00071CFB" w:rsidRPr="00EC516E" w:rsidRDefault="00071CFB" w:rsidP="00071CFB">
            <w:pPr>
              <w:rPr>
                <w:rFonts w:ascii="Times New Roman" w:hAnsi="Times New Roman" w:cs="Times New Roman"/>
                <w:sz w:val="24"/>
                <w:szCs w:val="24"/>
              </w:rPr>
            </w:pPr>
          </w:p>
        </w:tc>
      </w:tr>
    </w:tbl>
    <w:p w14:paraId="720953F5" w14:textId="77777777" w:rsidR="00071CFB" w:rsidRPr="00EC516E" w:rsidRDefault="00071CFB" w:rsidP="00071CFB">
      <w:pPr>
        <w:rPr>
          <w:rFonts w:ascii="Times New Roman" w:hAnsi="Times New Roman" w:cs="Times New Roman"/>
          <w:sz w:val="24"/>
          <w:szCs w:val="24"/>
          <w:u w:val="single"/>
        </w:rPr>
      </w:pPr>
    </w:p>
    <w:p w14:paraId="6AE6CDDF" w14:textId="77777777"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Use of Public Services</w:t>
      </w:r>
    </w:p>
    <w:p w14:paraId="3374C532" w14:textId="77777777" w:rsidR="00071CFB" w:rsidRPr="00EC516E" w:rsidRDefault="00071CFB" w:rsidP="00071CFB">
      <w:pPr>
        <w:rPr>
          <w:rFonts w:ascii="Times New Roman" w:hAnsi="Times New Roman" w:cs="Times New Roman"/>
          <w:sz w:val="24"/>
          <w:szCs w:val="24"/>
        </w:rPr>
      </w:pPr>
    </w:p>
    <w:p w14:paraId="21BDD945"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Which of the following public services and assistance programs have you used at any time </w:t>
      </w:r>
      <w:r w:rsidRPr="00EC516E">
        <w:rPr>
          <w:rFonts w:ascii="Times New Roman" w:hAnsi="Times New Roman" w:cs="Times New Roman"/>
          <w:b/>
          <w:sz w:val="24"/>
          <w:szCs w:val="24"/>
        </w:rPr>
        <w:t>after you were last released from prison or jail</w:t>
      </w:r>
      <w:r w:rsidRPr="00EC516E">
        <w:rPr>
          <w:rFonts w:ascii="Times New Roman" w:hAnsi="Times New Roman" w:cs="Times New Roman"/>
          <w:sz w:val="24"/>
          <w:szCs w:val="24"/>
        </w:rPr>
        <w:t xml:space="preserve"> </w:t>
      </w:r>
      <w:r w:rsidRPr="00EC516E">
        <w:rPr>
          <w:rFonts w:ascii="Times New Roman" w:hAnsi="Times New Roman" w:cs="Times New Roman"/>
          <w:i/>
          <w:sz w:val="24"/>
          <w:szCs w:val="24"/>
        </w:rPr>
        <w:t>(check all that apply)</w:t>
      </w:r>
      <w:r w:rsidRPr="00EC516E">
        <w:rPr>
          <w:rFonts w:ascii="Times New Roman" w:hAnsi="Times New Roman" w:cs="Times New Roman"/>
          <w:sz w:val="24"/>
          <w:szCs w:val="24"/>
        </w:rPr>
        <w:t>? </w:t>
      </w:r>
      <w:r w:rsidRPr="00EC516E">
        <w:rPr>
          <w:rFonts w:ascii="Times New Roman" w:hAnsi="Times New Roman" w:cs="Times New Roman"/>
          <w:sz w:val="24"/>
          <w:szCs w:val="24"/>
        </w:rPr>
        <w:br/>
      </w:r>
    </w:p>
    <w:p w14:paraId="0B44F832" w14:textId="77777777" w:rsidR="00071CFB" w:rsidRPr="00EC516E" w:rsidRDefault="00071CFB" w:rsidP="00071CFB">
      <w:pPr>
        <w:ind w:left="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Public</w:t>
      </w:r>
      <w:proofErr w:type="gramEnd"/>
      <w:r w:rsidRPr="00EC516E">
        <w:rPr>
          <w:rFonts w:ascii="Times New Roman" w:hAnsi="Times New Roman" w:cs="Times New Roman"/>
          <w:sz w:val="24"/>
          <w:szCs w:val="24"/>
        </w:rPr>
        <w:t xml:space="preserve"> transportation</w:t>
      </w:r>
    </w:p>
    <w:p w14:paraId="6FF25E9E"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Housing</w:t>
      </w:r>
      <w:proofErr w:type="gramEnd"/>
      <w:r w:rsidRPr="00EC516E">
        <w:rPr>
          <w:rFonts w:ascii="Times New Roman" w:hAnsi="Times New Roman" w:cs="Times New Roman"/>
          <w:sz w:val="24"/>
          <w:szCs w:val="24"/>
        </w:rPr>
        <w:t xml:space="preserve"> Assistance (i.e. public housing or housing vouchers)</w:t>
      </w:r>
    </w:p>
    <w:p w14:paraId="4024C60A"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Supplemental</w:t>
      </w:r>
      <w:proofErr w:type="gramEnd"/>
      <w:r w:rsidRPr="00EC516E">
        <w:rPr>
          <w:rFonts w:ascii="Times New Roman" w:hAnsi="Times New Roman" w:cs="Times New Roman"/>
          <w:sz w:val="24"/>
          <w:szCs w:val="24"/>
        </w:rPr>
        <w:t xml:space="preserve"> Nutrition Assistance Program (SNAP), food stamps </w:t>
      </w:r>
    </w:p>
    <w:p w14:paraId="5DCE442C"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Special</w:t>
      </w:r>
      <w:proofErr w:type="gramEnd"/>
      <w:r w:rsidRPr="00EC516E">
        <w:rPr>
          <w:rFonts w:ascii="Times New Roman" w:hAnsi="Times New Roman" w:cs="Times New Roman"/>
          <w:sz w:val="24"/>
          <w:szCs w:val="24"/>
        </w:rPr>
        <w:t xml:space="preserve"> Supplemental Nutrition Program for Women, Infants, and Children (WIC)</w:t>
      </w:r>
    </w:p>
    <w:p w14:paraId="4D1A4452"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Temporary</w:t>
      </w:r>
      <w:proofErr w:type="gramEnd"/>
      <w:r w:rsidRPr="00EC516E">
        <w:rPr>
          <w:rFonts w:ascii="Times New Roman" w:hAnsi="Times New Roman" w:cs="Times New Roman"/>
          <w:sz w:val="24"/>
          <w:szCs w:val="24"/>
        </w:rPr>
        <w:t xml:space="preserve"> Assistance for Needy Families (TANF)</w:t>
      </w:r>
    </w:p>
    <w:p w14:paraId="03BBCCB1"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Earned</w:t>
      </w:r>
      <w:proofErr w:type="gramEnd"/>
      <w:r w:rsidRPr="00EC516E">
        <w:rPr>
          <w:rFonts w:ascii="Times New Roman" w:hAnsi="Times New Roman" w:cs="Times New Roman"/>
          <w:sz w:val="24"/>
          <w:szCs w:val="24"/>
        </w:rPr>
        <w:t xml:space="preserve"> Income Tax Credit (EITC)</w:t>
      </w:r>
    </w:p>
    <w:p w14:paraId="56A8600A"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Job</w:t>
      </w:r>
      <w:proofErr w:type="gramEnd"/>
      <w:r w:rsidRPr="00EC516E">
        <w:rPr>
          <w:rFonts w:ascii="Times New Roman" w:hAnsi="Times New Roman" w:cs="Times New Roman"/>
          <w:sz w:val="24"/>
          <w:szCs w:val="24"/>
        </w:rPr>
        <w:t xml:space="preserve"> training programs</w:t>
      </w:r>
    </w:p>
    <w:p w14:paraId="14795340"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Medicaid</w:t>
      </w:r>
      <w:proofErr w:type="gramEnd"/>
      <w:r w:rsidRPr="00EC516E">
        <w:rPr>
          <w:rFonts w:ascii="Times New Roman" w:hAnsi="Times New Roman" w:cs="Times New Roman"/>
          <w:sz w:val="24"/>
          <w:szCs w:val="24"/>
        </w:rPr>
        <w:t xml:space="preserve"> or Medicare</w:t>
      </w:r>
    </w:p>
    <w:p w14:paraId="0D7B7C25" w14:textId="77777777" w:rsidR="00071CFB" w:rsidRPr="00EC516E" w:rsidRDefault="00071CFB" w:rsidP="00B7296D">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Education</w:t>
      </w:r>
      <w:proofErr w:type="gramEnd"/>
      <w:r w:rsidR="00B7296D">
        <w:rPr>
          <w:rFonts w:ascii="Times New Roman" w:hAnsi="Times New Roman" w:cs="Times New Roman"/>
          <w:sz w:val="24"/>
          <w:szCs w:val="24"/>
        </w:rPr>
        <w:t xml:space="preserve"> grants, loans, and scholarships</w:t>
      </w:r>
    </w:p>
    <w:p w14:paraId="55564C44" w14:textId="77777777" w:rsidR="00071CFB" w:rsidRPr="00EC516E" w:rsidRDefault="00071CFB" w:rsidP="00B7296D">
      <w:pPr>
        <w:rPr>
          <w:rFonts w:ascii="Times New Roman" w:hAnsi="Times New Roman" w:cs="Times New Roman"/>
          <w:sz w:val="24"/>
          <w:szCs w:val="24"/>
        </w:rPr>
      </w:pPr>
      <w:r w:rsidRPr="00EC516E">
        <w:rPr>
          <w:rFonts w:ascii="Times New Roman" w:hAnsi="Times New Roman" w:cs="Times New Roman"/>
          <w:sz w:val="24"/>
          <w:szCs w:val="24"/>
        </w:rPr>
        <w:t xml:space="preserve">How important were the following public services and assistance programs for your reintegration into the community </w:t>
      </w:r>
      <w:r w:rsidRPr="00EC516E">
        <w:rPr>
          <w:rFonts w:ascii="Times New Roman" w:hAnsi="Times New Roman" w:cs="Times New Roman"/>
          <w:b/>
          <w:sz w:val="24"/>
          <w:szCs w:val="24"/>
        </w:rPr>
        <w:t>following your release from prison or jail</w:t>
      </w:r>
      <w:r w:rsidR="00B7296D">
        <w:rPr>
          <w:rFonts w:ascii="Times New Roman" w:hAnsi="Times New Roman" w:cs="Times New Roman"/>
          <w:sz w:val="24"/>
          <w:szCs w:val="24"/>
        </w:rPr>
        <w:t>?  </w:t>
      </w:r>
    </w:p>
    <w:p w14:paraId="6AB8A8B6" w14:textId="77777777"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14:paraId="75ABCBF9" w14:textId="77777777" w:rsidTr="00071CFB">
        <w:tc>
          <w:tcPr>
            <w:tcW w:w="4950" w:type="dxa"/>
            <w:shd w:val="clear" w:color="auto" w:fill="95B3D7" w:themeFill="accent1" w:themeFillTint="99"/>
          </w:tcPr>
          <w:p w14:paraId="492D506B" w14:textId="77777777"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Public Service</w:t>
            </w:r>
          </w:p>
        </w:tc>
        <w:tc>
          <w:tcPr>
            <w:tcW w:w="1170" w:type="dxa"/>
            <w:shd w:val="clear" w:color="auto" w:fill="95B3D7" w:themeFill="accent1" w:themeFillTint="99"/>
          </w:tcPr>
          <w:p w14:paraId="6A72EDD6"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Important</w:t>
            </w:r>
          </w:p>
        </w:tc>
        <w:tc>
          <w:tcPr>
            <w:tcW w:w="1170" w:type="dxa"/>
            <w:shd w:val="clear" w:color="auto" w:fill="95B3D7" w:themeFill="accent1" w:themeFillTint="99"/>
          </w:tcPr>
          <w:p w14:paraId="561B2A32"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Important</w:t>
            </w:r>
          </w:p>
        </w:tc>
        <w:tc>
          <w:tcPr>
            <w:tcW w:w="1170" w:type="dxa"/>
            <w:shd w:val="clear" w:color="auto" w:fill="95B3D7" w:themeFill="accent1" w:themeFillTint="99"/>
          </w:tcPr>
          <w:p w14:paraId="6B2E98E0"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Important</w:t>
            </w:r>
          </w:p>
        </w:tc>
      </w:tr>
      <w:tr w:rsidR="00071CFB" w:rsidRPr="00EC516E" w14:paraId="22BBC79A" w14:textId="77777777" w:rsidTr="00071CFB">
        <w:tc>
          <w:tcPr>
            <w:tcW w:w="4950" w:type="dxa"/>
          </w:tcPr>
          <w:p w14:paraId="5ABD005F"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Public transportation</w:t>
            </w:r>
          </w:p>
        </w:tc>
        <w:tc>
          <w:tcPr>
            <w:tcW w:w="1170" w:type="dxa"/>
          </w:tcPr>
          <w:p w14:paraId="1FC43287" w14:textId="77777777" w:rsidR="00071CFB" w:rsidRPr="00EC516E" w:rsidRDefault="00071CFB" w:rsidP="00071CFB">
            <w:pPr>
              <w:rPr>
                <w:rFonts w:ascii="Times New Roman" w:hAnsi="Times New Roman" w:cs="Times New Roman"/>
                <w:sz w:val="24"/>
                <w:szCs w:val="24"/>
              </w:rPr>
            </w:pPr>
          </w:p>
        </w:tc>
        <w:tc>
          <w:tcPr>
            <w:tcW w:w="1170" w:type="dxa"/>
          </w:tcPr>
          <w:p w14:paraId="44D31BBE" w14:textId="77777777" w:rsidR="00071CFB" w:rsidRPr="00EC516E" w:rsidRDefault="00071CFB" w:rsidP="00071CFB">
            <w:pPr>
              <w:rPr>
                <w:rFonts w:ascii="Times New Roman" w:hAnsi="Times New Roman" w:cs="Times New Roman"/>
                <w:sz w:val="24"/>
                <w:szCs w:val="24"/>
              </w:rPr>
            </w:pPr>
          </w:p>
        </w:tc>
        <w:tc>
          <w:tcPr>
            <w:tcW w:w="1170" w:type="dxa"/>
          </w:tcPr>
          <w:p w14:paraId="71DC126D" w14:textId="77777777" w:rsidR="00071CFB" w:rsidRPr="00EC516E" w:rsidRDefault="00071CFB" w:rsidP="00071CFB">
            <w:pPr>
              <w:rPr>
                <w:rFonts w:ascii="Times New Roman" w:hAnsi="Times New Roman" w:cs="Times New Roman"/>
                <w:sz w:val="24"/>
                <w:szCs w:val="24"/>
              </w:rPr>
            </w:pPr>
          </w:p>
        </w:tc>
      </w:tr>
      <w:tr w:rsidR="00071CFB" w:rsidRPr="00EC516E" w14:paraId="4EF44702" w14:textId="77777777" w:rsidTr="00071CFB">
        <w:tc>
          <w:tcPr>
            <w:tcW w:w="4950" w:type="dxa"/>
          </w:tcPr>
          <w:p w14:paraId="18E516EB"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Housing Assistance (i.e. public housing or housing vouchers)     </w:t>
            </w:r>
          </w:p>
        </w:tc>
        <w:tc>
          <w:tcPr>
            <w:tcW w:w="1170" w:type="dxa"/>
          </w:tcPr>
          <w:p w14:paraId="27AD0326" w14:textId="77777777" w:rsidR="00071CFB" w:rsidRPr="00EC516E" w:rsidRDefault="00071CFB" w:rsidP="00071CFB">
            <w:pPr>
              <w:rPr>
                <w:rFonts w:ascii="Times New Roman" w:hAnsi="Times New Roman" w:cs="Times New Roman"/>
                <w:sz w:val="24"/>
                <w:szCs w:val="24"/>
              </w:rPr>
            </w:pPr>
          </w:p>
        </w:tc>
        <w:tc>
          <w:tcPr>
            <w:tcW w:w="1170" w:type="dxa"/>
          </w:tcPr>
          <w:p w14:paraId="335E911D" w14:textId="77777777" w:rsidR="00071CFB" w:rsidRPr="00EC516E" w:rsidRDefault="00071CFB" w:rsidP="00071CFB">
            <w:pPr>
              <w:rPr>
                <w:rFonts w:ascii="Times New Roman" w:hAnsi="Times New Roman" w:cs="Times New Roman"/>
                <w:sz w:val="24"/>
                <w:szCs w:val="24"/>
              </w:rPr>
            </w:pPr>
          </w:p>
        </w:tc>
        <w:tc>
          <w:tcPr>
            <w:tcW w:w="1170" w:type="dxa"/>
          </w:tcPr>
          <w:p w14:paraId="4DF1C3E0" w14:textId="77777777" w:rsidR="00071CFB" w:rsidRPr="00EC516E" w:rsidRDefault="00071CFB" w:rsidP="00071CFB">
            <w:pPr>
              <w:rPr>
                <w:rFonts w:ascii="Times New Roman" w:hAnsi="Times New Roman" w:cs="Times New Roman"/>
                <w:sz w:val="24"/>
                <w:szCs w:val="24"/>
              </w:rPr>
            </w:pPr>
          </w:p>
        </w:tc>
      </w:tr>
      <w:tr w:rsidR="00071CFB" w:rsidRPr="00EC516E" w14:paraId="68105FEF" w14:textId="77777777" w:rsidTr="00071CFB">
        <w:tc>
          <w:tcPr>
            <w:tcW w:w="4950" w:type="dxa"/>
          </w:tcPr>
          <w:p w14:paraId="0C55016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Supplemental Nutrition Assistance Program (SNAP)/Food stamps</w:t>
            </w:r>
          </w:p>
        </w:tc>
        <w:tc>
          <w:tcPr>
            <w:tcW w:w="1170" w:type="dxa"/>
          </w:tcPr>
          <w:p w14:paraId="34229E10" w14:textId="77777777" w:rsidR="00071CFB" w:rsidRPr="00EC516E" w:rsidRDefault="00071CFB" w:rsidP="00071CFB">
            <w:pPr>
              <w:rPr>
                <w:rFonts w:ascii="Times New Roman" w:hAnsi="Times New Roman" w:cs="Times New Roman"/>
                <w:sz w:val="24"/>
                <w:szCs w:val="24"/>
              </w:rPr>
            </w:pPr>
          </w:p>
        </w:tc>
        <w:tc>
          <w:tcPr>
            <w:tcW w:w="1170" w:type="dxa"/>
          </w:tcPr>
          <w:p w14:paraId="2F168BA7" w14:textId="77777777" w:rsidR="00071CFB" w:rsidRPr="00EC516E" w:rsidRDefault="00071CFB" w:rsidP="00071CFB">
            <w:pPr>
              <w:rPr>
                <w:rFonts w:ascii="Times New Roman" w:hAnsi="Times New Roman" w:cs="Times New Roman"/>
                <w:sz w:val="24"/>
                <w:szCs w:val="24"/>
              </w:rPr>
            </w:pPr>
          </w:p>
        </w:tc>
        <w:tc>
          <w:tcPr>
            <w:tcW w:w="1170" w:type="dxa"/>
          </w:tcPr>
          <w:p w14:paraId="0EF85638" w14:textId="77777777" w:rsidR="00071CFB" w:rsidRPr="00EC516E" w:rsidRDefault="00071CFB" w:rsidP="00071CFB">
            <w:pPr>
              <w:rPr>
                <w:rFonts w:ascii="Times New Roman" w:hAnsi="Times New Roman" w:cs="Times New Roman"/>
                <w:sz w:val="24"/>
                <w:szCs w:val="24"/>
              </w:rPr>
            </w:pPr>
          </w:p>
        </w:tc>
      </w:tr>
      <w:tr w:rsidR="00071CFB" w:rsidRPr="00EC516E" w14:paraId="082AE8F1" w14:textId="77777777" w:rsidTr="00071CFB">
        <w:tc>
          <w:tcPr>
            <w:tcW w:w="4950" w:type="dxa"/>
          </w:tcPr>
          <w:p w14:paraId="573D398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Special Supplemental Nutrition Program for Women, Infants, and Children (WIC)</w:t>
            </w:r>
          </w:p>
        </w:tc>
        <w:tc>
          <w:tcPr>
            <w:tcW w:w="1170" w:type="dxa"/>
          </w:tcPr>
          <w:p w14:paraId="62D3CFFF" w14:textId="77777777" w:rsidR="00071CFB" w:rsidRPr="00EC516E" w:rsidRDefault="00071CFB" w:rsidP="00071CFB">
            <w:pPr>
              <w:rPr>
                <w:rFonts w:ascii="Times New Roman" w:hAnsi="Times New Roman" w:cs="Times New Roman"/>
                <w:sz w:val="24"/>
                <w:szCs w:val="24"/>
              </w:rPr>
            </w:pPr>
          </w:p>
        </w:tc>
        <w:tc>
          <w:tcPr>
            <w:tcW w:w="1170" w:type="dxa"/>
          </w:tcPr>
          <w:p w14:paraId="72DF4413" w14:textId="77777777" w:rsidR="00071CFB" w:rsidRPr="00EC516E" w:rsidRDefault="00071CFB" w:rsidP="00071CFB">
            <w:pPr>
              <w:rPr>
                <w:rFonts w:ascii="Times New Roman" w:hAnsi="Times New Roman" w:cs="Times New Roman"/>
                <w:sz w:val="24"/>
                <w:szCs w:val="24"/>
              </w:rPr>
            </w:pPr>
          </w:p>
        </w:tc>
        <w:tc>
          <w:tcPr>
            <w:tcW w:w="1170" w:type="dxa"/>
          </w:tcPr>
          <w:p w14:paraId="7A436FF4" w14:textId="77777777" w:rsidR="00071CFB" w:rsidRPr="00EC516E" w:rsidRDefault="00071CFB" w:rsidP="00071CFB">
            <w:pPr>
              <w:rPr>
                <w:rFonts w:ascii="Times New Roman" w:hAnsi="Times New Roman" w:cs="Times New Roman"/>
                <w:sz w:val="24"/>
                <w:szCs w:val="24"/>
              </w:rPr>
            </w:pPr>
          </w:p>
        </w:tc>
      </w:tr>
      <w:tr w:rsidR="00071CFB" w:rsidRPr="00EC516E" w14:paraId="3F8AF4C3" w14:textId="77777777" w:rsidTr="00071CFB">
        <w:tc>
          <w:tcPr>
            <w:tcW w:w="4950" w:type="dxa"/>
          </w:tcPr>
          <w:p w14:paraId="71371E6B"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Temporary Assistance for Needy Families (TANF)</w:t>
            </w:r>
          </w:p>
        </w:tc>
        <w:tc>
          <w:tcPr>
            <w:tcW w:w="1170" w:type="dxa"/>
          </w:tcPr>
          <w:p w14:paraId="6A96E9E7" w14:textId="77777777" w:rsidR="00071CFB" w:rsidRPr="00EC516E" w:rsidRDefault="00071CFB" w:rsidP="00071CFB">
            <w:pPr>
              <w:rPr>
                <w:rFonts w:ascii="Times New Roman" w:hAnsi="Times New Roman" w:cs="Times New Roman"/>
                <w:sz w:val="24"/>
                <w:szCs w:val="24"/>
              </w:rPr>
            </w:pPr>
          </w:p>
        </w:tc>
        <w:tc>
          <w:tcPr>
            <w:tcW w:w="1170" w:type="dxa"/>
          </w:tcPr>
          <w:p w14:paraId="3A9826A6" w14:textId="77777777" w:rsidR="00071CFB" w:rsidRPr="00EC516E" w:rsidRDefault="00071CFB" w:rsidP="00071CFB">
            <w:pPr>
              <w:rPr>
                <w:rFonts w:ascii="Times New Roman" w:hAnsi="Times New Roman" w:cs="Times New Roman"/>
                <w:sz w:val="24"/>
                <w:szCs w:val="24"/>
              </w:rPr>
            </w:pPr>
          </w:p>
        </w:tc>
        <w:tc>
          <w:tcPr>
            <w:tcW w:w="1170" w:type="dxa"/>
          </w:tcPr>
          <w:p w14:paraId="7A0F7F13" w14:textId="77777777" w:rsidR="00071CFB" w:rsidRPr="00EC516E" w:rsidRDefault="00071CFB" w:rsidP="00071CFB">
            <w:pPr>
              <w:rPr>
                <w:rFonts w:ascii="Times New Roman" w:hAnsi="Times New Roman" w:cs="Times New Roman"/>
                <w:sz w:val="24"/>
                <w:szCs w:val="24"/>
              </w:rPr>
            </w:pPr>
          </w:p>
        </w:tc>
      </w:tr>
      <w:tr w:rsidR="00071CFB" w:rsidRPr="00EC516E" w14:paraId="4700688A" w14:textId="77777777" w:rsidTr="00071CFB">
        <w:tc>
          <w:tcPr>
            <w:tcW w:w="4950" w:type="dxa"/>
          </w:tcPr>
          <w:p w14:paraId="50DCB63B"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Earned Income Tax Credit (EITC)</w:t>
            </w:r>
          </w:p>
        </w:tc>
        <w:tc>
          <w:tcPr>
            <w:tcW w:w="1170" w:type="dxa"/>
          </w:tcPr>
          <w:p w14:paraId="3E47C3A9" w14:textId="77777777" w:rsidR="00071CFB" w:rsidRPr="00EC516E" w:rsidRDefault="00071CFB" w:rsidP="00071CFB">
            <w:pPr>
              <w:rPr>
                <w:rFonts w:ascii="Times New Roman" w:hAnsi="Times New Roman" w:cs="Times New Roman"/>
                <w:sz w:val="24"/>
                <w:szCs w:val="24"/>
              </w:rPr>
            </w:pPr>
          </w:p>
        </w:tc>
        <w:tc>
          <w:tcPr>
            <w:tcW w:w="1170" w:type="dxa"/>
          </w:tcPr>
          <w:p w14:paraId="6229F625" w14:textId="77777777" w:rsidR="00071CFB" w:rsidRPr="00EC516E" w:rsidRDefault="00071CFB" w:rsidP="00071CFB">
            <w:pPr>
              <w:rPr>
                <w:rFonts w:ascii="Times New Roman" w:hAnsi="Times New Roman" w:cs="Times New Roman"/>
                <w:sz w:val="24"/>
                <w:szCs w:val="24"/>
              </w:rPr>
            </w:pPr>
          </w:p>
        </w:tc>
        <w:tc>
          <w:tcPr>
            <w:tcW w:w="1170" w:type="dxa"/>
          </w:tcPr>
          <w:p w14:paraId="7ED4DBC7" w14:textId="77777777" w:rsidR="00071CFB" w:rsidRPr="00EC516E" w:rsidRDefault="00071CFB" w:rsidP="00071CFB">
            <w:pPr>
              <w:rPr>
                <w:rFonts w:ascii="Times New Roman" w:hAnsi="Times New Roman" w:cs="Times New Roman"/>
                <w:sz w:val="24"/>
                <w:szCs w:val="24"/>
              </w:rPr>
            </w:pPr>
          </w:p>
        </w:tc>
      </w:tr>
      <w:tr w:rsidR="00071CFB" w:rsidRPr="00EC516E" w14:paraId="7FCEE44D" w14:textId="77777777" w:rsidTr="00071CFB">
        <w:tc>
          <w:tcPr>
            <w:tcW w:w="4950" w:type="dxa"/>
          </w:tcPr>
          <w:p w14:paraId="75B74AB9"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Job training programs</w:t>
            </w:r>
          </w:p>
        </w:tc>
        <w:tc>
          <w:tcPr>
            <w:tcW w:w="1170" w:type="dxa"/>
          </w:tcPr>
          <w:p w14:paraId="13BA9E2F" w14:textId="77777777" w:rsidR="00071CFB" w:rsidRPr="00EC516E" w:rsidRDefault="00071CFB" w:rsidP="00071CFB">
            <w:pPr>
              <w:rPr>
                <w:rFonts w:ascii="Times New Roman" w:hAnsi="Times New Roman" w:cs="Times New Roman"/>
                <w:sz w:val="24"/>
                <w:szCs w:val="24"/>
              </w:rPr>
            </w:pPr>
          </w:p>
        </w:tc>
        <w:tc>
          <w:tcPr>
            <w:tcW w:w="1170" w:type="dxa"/>
          </w:tcPr>
          <w:p w14:paraId="79533807" w14:textId="77777777" w:rsidR="00071CFB" w:rsidRPr="00EC516E" w:rsidRDefault="00071CFB" w:rsidP="00071CFB">
            <w:pPr>
              <w:rPr>
                <w:rFonts w:ascii="Times New Roman" w:hAnsi="Times New Roman" w:cs="Times New Roman"/>
                <w:sz w:val="24"/>
                <w:szCs w:val="24"/>
              </w:rPr>
            </w:pPr>
          </w:p>
        </w:tc>
        <w:tc>
          <w:tcPr>
            <w:tcW w:w="1170" w:type="dxa"/>
          </w:tcPr>
          <w:p w14:paraId="08996546" w14:textId="77777777" w:rsidR="00071CFB" w:rsidRPr="00EC516E" w:rsidRDefault="00071CFB" w:rsidP="00071CFB">
            <w:pPr>
              <w:rPr>
                <w:rFonts w:ascii="Times New Roman" w:hAnsi="Times New Roman" w:cs="Times New Roman"/>
                <w:sz w:val="24"/>
                <w:szCs w:val="24"/>
              </w:rPr>
            </w:pPr>
          </w:p>
        </w:tc>
      </w:tr>
      <w:tr w:rsidR="00071CFB" w:rsidRPr="00EC516E" w14:paraId="24DA7646" w14:textId="77777777" w:rsidTr="00071CFB">
        <w:tc>
          <w:tcPr>
            <w:tcW w:w="4950" w:type="dxa"/>
          </w:tcPr>
          <w:p w14:paraId="3F194ED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Medicaid or Medicare</w:t>
            </w:r>
          </w:p>
        </w:tc>
        <w:tc>
          <w:tcPr>
            <w:tcW w:w="1170" w:type="dxa"/>
          </w:tcPr>
          <w:p w14:paraId="48F170AE" w14:textId="77777777" w:rsidR="00071CFB" w:rsidRPr="00EC516E" w:rsidRDefault="00071CFB" w:rsidP="00071CFB">
            <w:pPr>
              <w:rPr>
                <w:rFonts w:ascii="Times New Roman" w:hAnsi="Times New Roman" w:cs="Times New Roman"/>
                <w:sz w:val="24"/>
                <w:szCs w:val="24"/>
              </w:rPr>
            </w:pPr>
          </w:p>
        </w:tc>
        <w:tc>
          <w:tcPr>
            <w:tcW w:w="1170" w:type="dxa"/>
          </w:tcPr>
          <w:p w14:paraId="717CAB5C" w14:textId="77777777" w:rsidR="00071CFB" w:rsidRPr="00EC516E" w:rsidRDefault="00071CFB" w:rsidP="00071CFB">
            <w:pPr>
              <w:rPr>
                <w:rFonts w:ascii="Times New Roman" w:hAnsi="Times New Roman" w:cs="Times New Roman"/>
                <w:sz w:val="24"/>
                <w:szCs w:val="24"/>
              </w:rPr>
            </w:pPr>
          </w:p>
        </w:tc>
        <w:tc>
          <w:tcPr>
            <w:tcW w:w="1170" w:type="dxa"/>
          </w:tcPr>
          <w:p w14:paraId="56C6D4B1" w14:textId="77777777" w:rsidR="00071CFB" w:rsidRPr="00EC516E" w:rsidRDefault="00071CFB" w:rsidP="00071CFB">
            <w:pPr>
              <w:rPr>
                <w:rFonts w:ascii="Times New Roman" w:hAnsi="Times New Roman" w:cs="Times New Roman"/>
                <w:sz w:val="24"/>
                <w:szCs w:val="24"/>
              </w:rPr>
            </w:pPr>
          </w:p>
        </w:tc>
      </w:tr>
      <w:tr w:rsidR="00071CFB" w:rsidRPr="00EC516E" w14:paraId="707EC394" w14:textId="77777777" w:rsidTr="00071CFB">
        <w:tc>
          <w:tcPr>
            <w:tcW w:w="4950" w:type="dxa"/>
          </w:tcPr>
          <w:p w14:paraId="6BF82B7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Education grants, loans, and/or scholarships</w:t>
            </w:r>
          </w:p>
        </w:tc>
        <w:tc>
          <w:tcPr>
            <w:tcW w:w="1170" w:type="dxa"/>
          </w:tcPr>
          <w:p w14:paraId="2AA7DAAE" w14:textId="77777777" w:rsidR="00071CFB" w:rsidRPr="00EC516E" w:rsidRDefault="00071CFB" w:rsidP="00071CFB">
            <w:pPr>
              <w:rPr>
                <w:rFonts w:ascii="Times New Roman" w:hAnsi="Times New Roman" w:cs="Times New Roman"/>
                <w:sz w:val="24"/>
                <w:szCs w:val="24"/>
              </w:rPr>
            </w:pPr>
          </w:p>
        </w:tc>
        <w:tc>
          <w:tcPr>
            <w:tcW w:w="1170" w:type="dxa"/>
          </w:tcPr>
          <w:p w14:paraId="047D2174" w14:textId="77777777" w:rsidR="00071CFB" w:rsidRPr="00EC516E" w:rsidRDefault="00071CFB" w:rsidP="00071CFB">
            <w:pPr>
              <w:rPr>
                <w:rFonts w:ascii="Times New Roman" w:hAnsi="Times New Roman" w:cs="Times New Roman"/>
                <w:sz w:val="24"/>
                <w:szCs w:val="24"/>
              </w:rPr>
            </w:pPr>
          </w:p>
        </w:tc>
        <w:tc>
          <w:tcPr>
            <w:tcW w:w="1170" w:type="dxa"/>
          </w:tcPr>
          <w:p w14:paraId="4F790341" w14:textId="77777777" w:rsidR="00071CFB" w:rsidRPr="00EC516E" w:rsidRDefault="00071CFB" w:rsidP="00071CFB">
            <w:pPr>
              <w:rPr>
                <w:rFonts w:ascii="Times New Roman" w:hAnsi="Times New Roman" w:cs="Times New Roman"/>
                <w:sz w:val="24"/>
                <w:szCs w:val="24"/>
              </w:rPr>
            </w:pPr>
          </w:p>
        </w:tc>
      </w:tr>
    </w:tbl>
    <w:p w14:paraId="4A220558" w14:textId="77777777" w:rsidR="00071CFB" w:rsidRPr="00EC516E" w:rsidRDefault="00071CFB" w:rsidP="00071CFB">
      <w:pPr>
        <w:rPr>
          <w:rFonts w:ascii="Times New Roman" w:hAnsi="Times New Roman" w:cs="Times New Roman"/>
          <w:sz w:val="24"/>
          <w:szCs w:val="24"/>
        </w:rPr>
      </w:pPr>
    </w:p>
    <w:p w14:paraId="1633CF1F" w14:textId="77777777"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Mental Health</w:t>
      </w:r>
    </w:p>
    <w:p w14:paraId="5C9D9D0B" w14:textId="77777777" w:rsidR="00071CFB" w:rsidRPr="00EC516E" w:rsidRDefault="00071CFB" w:rsidP="00071CFB">
      <w:pPr>
        <w:jc w:val="center"/>
        <w:rPr>
          <w:rFonts w:ascii="Times New Roman" w:hAnsi="Times New Roman" w:cs="Times New Roman"/>
          <w:sz w:val="24"/>
          <w:szCs w:val="24"/>
          <w:u w:val="single"/>
        </w:rPr>
      </w:pPr>
    </w:p>
    <w:p w14:paraId="259EA576"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lastRenderedPageBreak/>
        <w:t xml:space="preserve">The following ten questions are going to gauge adverse experiences you may have had while growing up. They may arouse discomfort. For the following questions, please choose yes or no for each of the statements. </w:t>
      </w:r>
    </w:p>
    <w:p w14:paraId="523E5A03" w14:textId="77777777" w:rsidR="00071CFB" w:rsidRPr="00EC516E" w:rsidRDefault="00071CFB" w:rsidP="00071CFB">
      <w:pPr>
        <w:rPr>
          <w:rFonts w:ascii="Times New Roman" w:hAnsi="Times New Roman" w:cs="Times New Roman"/>
          <w:sz w:val="24"/>
          <w:szCs w:val="24"/>
        </w:rPr>
      </w:pPr>
    </w:p>
    <w:p w14:paraId="3D0FFD22" w14:textId="77777777"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While you were growing up, during your first 18 years of life: </w:t>
      </w:r>
    </w:p>
    <w:p w14:paraId="296EC53D" w14:textId="77777777"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tblGrid>
      <w:tr w:rsidR="00071CFB" w:rsidRPr="00EC516E" w14:paraId="0E8F79AA" w14:textId="77777777" w:rsidTr="00071CFB">
        <w:tc>
          <w:tcPr>
            <w:tcW w:w="4950" w:type="dxa"/>
            <w:shd w:val="clear" w:color="auto" w:fill="95B3D7" w:themeFill="accent1" w:themeFillTint="99"/>
          </w:tcPr>
          <w:p w14:paraId="19917E5E" w14:textId="77777777"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 xml:space="preserve">Statement </w:t>
            </w:r>
          </w:p>
        </w:tc>
        <w:tc>
          <w:tcPr>
            <w:tcW w:w="1170" w:type="dxa"/>
            <w:shd w:val="clear" w:color="auto" w:fill="95B3D7" w:themeFill="accent1" w:themeFillTint="99"/>
          </w:tcPr>
          <w:p w14:paraId="7DA9A161"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Yes</w:t>
            </w:r>
          </w:p>
        </w:tc>
        <w:tc>
          <w:tcPr>
            <w:tcW w:w="1170" w:type="dxa"/>
            <w:shd w:val="clear" w:color="auto" w:fill="95B3D7" w:themeFill="accent1" w:themeFillTint="99"/>
          </w:tcPr>
          <w:p w14:paraId="6FA10025"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w:t>
            </w:r>
          </w:p>
        </w:tc>
      </w:tr>
      <w:tr w:rsidR="00071CFB" w:rsidRPr="00EC516E" w14:paraId="26F8D933" w14:textId="77777777" w:rsidTr="00071CFB">
        <w:tc>
          <w:tcPr>
            <w:tcW w:w="4950" w:type="dxa"/>
          </w:tcPr>
          <w:p w14:paraId="313B29BA"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often…Swear at you, insult you, put you down, or humiliate you? </w:t>
            </w:r>
          </w:p>
          <w:p w14:paraId="45BC9C89"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14:paraId="6FCE170C"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Act in a way that made you afraid that you might be physically hurt?</w:t>
            </w:r>
          </w:p>
        </w:tc>
        <w:tc>
          <w:tcPr>
            <w:tcW w:w="1170" w:type="dxa"/>
          </w:tcPr>
          <w:p w14:paraId="50571B0C" w14:textId="77777777" w:rsidR="00071CFB" w:rsidRPr="00EC516E" w:rsidRDefault="00071CFB" w:rsidP="00071CFB">
            <w:pPr>
              <w:rPr>
                <w:rFonts w:ascii="Times New Roman" w:hAnsi="Times New Roman" w:cs="Times New Roman"/>
                <w:sz w:val="24"/>
                <w:szCs w:val="24"/>
              </w:rPr>
            </w:pPr>
          </w:p>
        </w:tc>
        <w:tc>
          <w:tcPr>
            <w:tcW w:w="1170" w:type="dxa"/>
          </w:tcPr>
          <w:p w14:paraId="38B58695" w14:textId="77777777" w:rsidR="00071CFB" w:rsidRPr="00EC516E" w:rsidRDefault="00071CFB" w:rsidP="00071CFB">
            <w:pPr>
              <w:rPr>
                <w:rFonts w:ascii="Times New Roman" w:hAnsi="Times New Roman" w:cs="Times New Roman"/>
                <w:sz w:val="24"/>
                <w:szCs w:val="24"/>
              </w:rPr>
            </w:pPr>
          </w:p>
        </w:tc>
      </w:tr>
      <w:tr w:rsidR="00071CFB" w:rsidRPr="00EC516E" w14:paraId="4AB7FD7E" w14:textId="77777777" w:rsidTr="00071CFB">
        <w:tc>
          <w:tcPr>
            <w:tcW w:w="4950" w:type="dxa"/>
          </w:tcPr>
          <w:p w14:paraId="33B12F8D"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often…Push, grab, slap, or throw something at you? </w:t>
            </w:r>
          </w:p>
          <w:p w14:paraId="2F7A0CA4"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14:paraId="7843AFF0"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hit you so hard that you had marks or were injured?</w:t>
            </w:r>
          </w:p>
        </w:tc>
        <w:tc>
          <w:tcPr>
            <w:tcW w:w="1170" w:type="dxa"/>
          </w:tcPr>
          <w:p w14:paraId="57C18B83" w14:textId="77777777" w:rsidR="00071CFB" w:rsidRPr="00EC516E" w:rsidRDefault="00071CFB" w:rsidP="00071CFB">
            <w:pPr>
              <w:rPr>
                <w:rFonts w:ascii="Times New Roman" w:hAnsi="Times New Roman" w:cs="Times New Roman"/>
                <w:sz w:val="24"/>
                <w:szCs w:val="24"/>
              </w:rPr>
            </w:pPr>
          </w:p>
        </w:tc>
        <w:tc>
          <w:tcPr>
            <w:tcW w:w="1170" w:type="dxa"/>
          </w:tcPr>
          <w:p w14:paraId="37120E36" w14:textId="77777777" w:rsidR="00071CFB" w:rsidRPr="00EC516E" w:rsidRDefault="00071CFB" w:rsidP="00071CFB">
            <w:pPr>
              <w:rPr>
                <w:rFonts w:ascii="Times New Roman" w:hAnsi="Times New Roman" w:cs="Times New Roman"/>
                <w:sz w:val="24"/>
                <w:szCs w:val="24"/>
              </w:rPr>
            </w:pPr>
          </w:p>
        </w:tc>
      </w:tr>
      <w:tr w:rsidR="00071CFB" w:rsidRPr="00EC516E" w14:paraId="162547E5" w14:textId="77777777" w:rsidTr="00071CFB">
        <w:tc>
          <w:tcPr>
            <w:tcW w:w="4950" w:type="dxa"/>
          </w:tcPr>
          <w:p w14:paraId="0F84966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an adult or person at least 5 years older than you ever…Touch or fondle you or have you touch their body in a sexual way? </w:t>
            </w:r>
          </w:p>
          <w:p w14:paraId="6C89C547"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14:paraId="7C621DEA"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Try to or actually have oral, anal, or vaginal sex with you?</w:t>
            </w:r>
          </w:p>
        </w:tc>
        <w:tc>
          <w:tcPr>
            <w:tcW w:w="1170" w:type="dxa"/>
          </w:tcPr>
          <w:p w14:paraId="5B229437" w14:textId="77777777" w:rsidR="00071CFB" w:rsidRPr="00EC516E" w:rsidRDefault="00071CFB" w:rsidP="00071CFB">
            <w:pPr>
              <w:rPr>
                <w:rFonts w:ascii="Times New Roman" w:hAnsi="Times New Roman" w:cs="Times New Roman"/>
                <w:sz w:val="24"/>
                <w:szCs w:val="24"/>
              </w:rPr>
            </w:pPr>
          </w:p>
        </w:tc>
        <w:tc>
          <w:tcPr>
            <w:tcW w:w="1170" w:type="dxa"/>
          </w:tcPr>
          <w:p w14:paraId="589CE5B5" w14:textId="77777777" w:rsidR="00071CFB" w:rsidRPr="00EC516E" w:rsidRDefault="00071CFB" w:rsidP="00071CFB">
            <w:pPr>
              <w:rPr>
                <w:rFonts w:ascii="Times New Roman" w:hAnsi="Times New Roman" w:cs="Times New Roman"/>
                <w:sz w:val="24"/>
                <w:szCs w:val="24"/>
              </w:rPr>
            </w:pPr>
          </w:p>
        </w:tc>
      </w:tr>
      <w:tr w:rsidR="00071CFB" w:rsidRPr="00EC516E" w14:paraId="45B92D7B" w14:textId="77777777" w:rsidTr="00071CFB">
        <w:tc>
          <w:tcPr>
            <w:tcW w:w="4950" w:type="dxa"/>
          </w:tcPr>
          <w:p w14:paraId="2F43C85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Did you often feel that…No one in your family loved you or thought you were important or special?</w:t>
            </w:r>
          </w:p>
          <w:p w14:paraId="5668F177"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14:paraId="13044FDB"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family didn’t look out for each other, feel close to each other, or support each other?</w:t>
            </w:r>
          </w:p>
        </w:tc>
        <w:tc>
          <w:tcPr>
            <w:tcW w:w="1170" w:type="dxa"/>
          </w:tcPr>
          <w:p w14:paraId="27782E12" w14:textId="77777777" w:rsidR="00071CFB" w:rsidRPr="00EC516E" w:rsidRDefault="00071CFB" w:rsidP="00071CFB">
            <w:pPr>
              <w:rPr>
                <w:rFonts w:ascii="Times New Roman" w:hAnsi="Times New Roman" w:cs="Times New Roman"/>
                <w:sz w:val="24"/>
                <w:szCs w:val="24"/>
              </w:rPr>
            </w:pPr>
          </w:p>
        </w:tc>
        <w:tc>
          <w:tcPr>
            <w:tcW w:w="1170" w:type="dxa"/>
          </w:tcPr>
          <w:p w14:paraId="488C3424" w14:textId="77777777" w:rsidR="00071CFB" w:rsidRPr="00EC516E" w:rsidRDefault="00071CFB" w:rsidP="00071CFB">
            <w:pPr>
              <w:rPr>
                <w:rFonts w:ascii="Times New Roman" w:hAnsi="Times New Roman" w:cs="Times New Roman"/>
                <w:sz w:val="24"/>
                <w:szCs w:val="24"/>
              </w:rPr>
            </w:pPr>
          </w:p>
        </w:tc>
      </w:tr>
      <w:tr w:rsidR="00071CFB" w:rsidRPr="00EC516E" w14:paraId="2069971F" w14:textId="77777777" w:rsidTr="00071CFB">
        <w:tc>
          <w:tcPr>
            <w:tcW w:w="4950" w:type="dxa"/>
          </w:tcPr>
          <w:p w14:paraId="6C12B0CE"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you often feel that…You didn’t have enough to eat, had to wear dirty clothes, and had no one to protect you? </w:t>
            </w:r>
          </w:p>
          <w:p w14:paraId="2415C8F9"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14:paraId="72CBAEED"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parents were too drunk or high to take care of you or take you to the doctor if you needed it?</w:t>
            </w:r>
          </w:p>
        </w:tc>
        <w:tc>
          <w:tcPr>
            <w:tcW w:w="1170" w:type="dxa"/>
          </w:tcPr>
          <w:p w14:paraId="0B02BC54" w14:textId="77777777" w:rsidR="00071CFB" w:rsidRPr="00EC516E" w:rsidRDefault="00071CFB" w:rsidP="00071CFB">
            <w:pPr>
              <w:rPr>
                <w:rFonts w:ascii="Times New Roman" w:hAnsi="Times New Roman" w:cs="Times New Roman"/>
                <w:sz w:val="24"/>
                <w:szCs w:val="24"/>
              </w:rPr>
            </w:pPr>
          </w:p>
        </w:tc>
        <w:tc>
          <w:tcPr>
            <w:tcW w:w="1170" w:type="dxa"/>
          </w:tcPr>
          <w:p w14:paraId="02FF8A4E" w14:textId="77777777" w:rsidR="00071CFB" w:rsidRPr="00EC516E" w:rsidRDefault="00071CFB" w:rsidP="00071CFB">
            <w:pPr>
              <w:rPr>
                <w:rFonts w:ascii="Times New Roman" w:hAnsi="Times New Roman" w:cs="Times New Roman"/>
                <w:sz w:val="24"/>
                <w:szCs w:val="24"/>
              </w:rPr>
            </w:pPr>
          </w:p>
        </w:tc>
      </w:tr>
      <w:tr w:rsidR="00071CFB" w:rsidRPr="00EC516E" w14:paraId="66E4902E" w14:textId="77777777" w:rsidTr="00071CFB">
        <w:tc>
          <w:tcPr>
            <w:tcW w:w="4950" w:type="dxa"/>
          </w:tcPr>
          <w:p w14:paraId="0DD7505E"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Were your parents ever separated or divorced?</w:t>
            </w:r>
          </w:p>
        </w:tc>
        <w:tc>
          <w:tcPr>
            <w:tcW w:w="1170" w:type="dxa"/>
          </w:tcPr>
          <w:p w14:paraId="1832D0EF" w14:textId="77777777" w:rsidR="00071CFB" w:rsidRPr="00EC516E" w:rsidRDefault="00071CFB" w:rsidP="00071CFB">
            <w:pPr>
              <w:rPr>
                <w:rFonts w:ascii="Times New Roman" w:hAnsi="Times New Roman" w:cs="Times New Roman"/>
                <w:sz w:val="24"/>
                <w:szCs w:val="24"/>
              </w:rPr>
            </w:pPr>
          </w:p>
        </w:tc>
        <w:tc>
          <w:tcPr>
            <w:tcW w:w="1170" w:type="dxa"/>
          </w:tcPr>
          <w:p w14:paraId="70862FCC" w14:textId="77777777" w:rsidR="00071CFB" w:rsidRPr="00EC516E" w:rsidRDefault="00071CFB" w:rsidP="00071CFB">
            <w:pPr>
              <w:rPr>
                <w:rFonts w:ascii="Times New Roman" w:hAnsi="Times New Roman" w:cs="Times New Roman"/>
                <w:sz w:val="24"/>
                <w:szCs w:val="24"/>
              </w:rPr>
            </w:pPr>
          </w:p>
        </w:tc>
      </w:tr>
      <w:tr w:rsidR="00071CFB" w:rsidRPr="00EC516E" w14:paraId="2CDCC5AC" w14:textId="77777777" w:rsidTr="00071CFB">
        <w:tc>
          <w:tcPr>
            <w:tcW w:w="4950" w:type="dxa"/>
          </w:tcPr>
          <w:p w14:paraId="697C2447"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Was your mother or stepmother…Often pushed, grabbed, slapped, or had something thrown at her? </w:t>
            </w:r>
          </w:p>
          <w:p w14:paraId="5A88A364"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14:paraId="46F106E0"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lastRenderedPageBreak/>
              <w:t xml:space="preserve">Sometimes or often kicked, bitten, hit with a fist, or hit with something hard? </w:t>
            </w:r>
          </w:p>
          <w:p w14:paraId="27A18728"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14:paraId="7ACAE3D1" w14:textId="77777777"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repeatedly hit over at least a few minutes or threatened with a gun or knife?</w:t>
            </w:r>
          </w:p>
        </w:tc>
        <w:tc>
          <w:tcPr>
            <w:tcW w:w="1170" w:type="dxa"/>
          </w:tcPr>
          <w:p w14:paraId="5492C468" w14:textId="77777777" w:rsidR="00071CFB" w:rsidRPr="00EC516E" w:rsidRDefault="00071CFB" w:rsidP="00071CFB">
            <w:pPr>
              <w:rPr>
                <w:rFonts w:ascii="Times New Roman" w:hAnsi="Times New Roman" w:cs="Times New Roman"/>
                <w:sz w:val="24"/>
                <w:szCs w:val="24"/>
              </w:rPr>
            </w:pPr>
          </w:p>
        </w:tc>
        <w:tc>
          <w:tcPr>
            <w:tcW w:w="1170" w:type="dxa"/>
          </w:tcPr>
          <w:p w14:paraId="1D85B0CF" w14:textId="77777777" w:rsidR="00071CFB" w:rsidRPr="00EC516E" w:rsidRDefault="00071CFB" w:rsidP="00071CFB">
            <w:pPr>
              <w:rPr>
                <w:rFonts w:ascii="Times New Roman" w:hAnsi="Times New Roman" w:cs="Times New Roman"/>
                <w:sz w:val="24"/>
                <w:szCs w:val="24"/>
              </w:rPr>
            </w:pPr>
          </w:p>
        </w:tc>
      </w:tr>
      <w:tr w:rsidR="00071CFB" w:rsidRPr="00EC516E" w14:paraId="319D32BD" w14:textId="77777777" w:rsidTr="00071CFB">
        <w:tc>
          <w:tcPr>
            <w:tcW w:w="4950" w:type="dxa"/>
          </w:tcPr>
          <w:p w14:paraId="2C983479"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Did you live with anyone who was a problem drinker or alcoholic or who used street drugs?</w:t>
            </w:r>
          </w:p>
        </w:tc>
        <w:tc>
          <w:tcPr>
            <w:tcW w:w="1170" w:type="dxa"/>
          </w:tcPr>
          <w:p w14:paraId="6621C964" w14:textId="77777777" w:rsidR="00071CFB" w:rsidRPr="00EC516E" w:rsidRDefault="00071CFB" w:rsidP="00071CFB">
            <w:pPr>
              <w:rPr>
                <w:rFonts w:ascii="Times New Roman" w:hAnsi="Times New Roman" w:cs="Times New Roman"/>
                <w:sz w:val="24"/>
                <w:szCs w:val="24"/>
              </w:rPr>
            </w:pPr>
          </w:p>
        </w:tc>
        <w:tc>
          <w:tcPr>
            <w:tcW w:w="1170" w:type="dxa"/>
          </w:tcPr>
          <w:p w14:paraId="3937ED73" w14:textId="77777777" w:rsidR="00071CFB" w:rsidRPr="00EC516E" w:rsidRDefault="00071CFB" w:rsidP="00071CFB">
            <w:pPr>
              <w:rPr>
                <w:rFonts w:ascii="Times New Roman" w:hAnsi="Times New Roman" w:cs="Times New Roman"/>
                <w:sz w:val="24"/>
                <w:szCs w:val="24"/>
              </w:rPr>
            </w:pPr>
          </w:p>
        </w:tc>
      </w:tr>
      <w:tr w:rsidR="00071CFB" w:rsidRPr="00EC516E" w14:paraId="3EB734FC" w14:textId="77777777" w:rsidTr="00071CFB">
        <w:tc>
          <w:tcPr>
            <w:tcW w:w="4950" w:type="dxa"/>
          </w:tcPr>
          <w:p w14:paraId="76B04DF4"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Was a household member depressed or mentally ill or did a household member attempt suicide?</w:t>
            </w:r>
          </w:p>
        </w:tc>
        <w:tc>
          <w:tcPr>
            <w:tcW w:w="1170" w:type="dxa"/>
          </w:tcPr>
          <w:p w14:paraId="64AB8CEA" w14:textId="77777777" w:rsidR="00071CFB" w:rsidRPr="00EC516E" w:rsidRDefault="00071CFB" w:rsidP="00071CFB">
            <w:pPr>
              <w:rPr>
                <w:rFonts w:ascii="Times New Roman" w:hAnsi="Times New Roman" w:cs="Times New Roman"/>
                <w:sz w:val="24"/>
                <w:szCs w:val="24"/>
              </w:rPr>
            </w:pPr>
          </w:p>
        </w:tc>
        <w:tc>
          <w:tcPr>
            <w:tcW w:w="1170" w:type="dxa"/>
          </w:tcPr>
          <w:p w14:paraId="2449CFD7" w14:textId="77777777" w:rsidR="00071CFB" w:rsidRPr="00EC516E" w:rsidRDefault="00071CFB" w:rsidP="00071CFB">
            <w:pPr>
              <w:rPr>
                <w:rFonts w:ascii="Times New Roman" w:hAnsi="Times New Roman" w:cs="Times New Roman"/>
                <w:sz w:val="24"/>
                <w:szCs w:val="24"/>
              </w:rPr>
            </w:pPr>
          </w:p>
        </w:tc>
      </w:tr>
      <w:tr w:rsidR="00071CFB" w:rsidRPr="00EC516E" w14:paraId="150ED5FA" w14:textId="77777777" w:rsidTr="00071CFB">
        <w:tc>
          <w:tcPr>
            <w:tcW w:w="4950" w:type="dxa"/>
          </w:tcPr>
          <w:p w14:paraId="1578852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household member go to prison? </w:t>
            </w:r>
          </w:p>
          <w:p w14:paraId="4B983E2C" w14:textId="77777777" w:rsidR="00071CFB" w:rsidRPr="00EC516E" w:rsidRDefault="00071CFB" w:rsidP="00071CFB">
            <w:pPr>
              <w:rPr>
                <w:rFonts w:ascii="Times New Roman" w:hAnsi="Times New Roman" w:cs="Times New Roman"/>
                <w:sz w:val="24"/>
                <w:szCs w:val="24"/>
              </w:rPr>
            </w:pPr>
          </w:p>
        </w:tc>
        <w:tc>
          <w:tcPr>
            <w:tcW w:w="1170" w:type="dxa"/>
          </w:tcPr>
          <w:p w14:paraId="2A95E924" w14:textId="77777777" w:rsidR="00071CFB" w:rsidRPr="00EC516E" w:rsidRDefault="00071CFB" w:rsidP="00071CFB">
            <w:pPr>
              <w:rPr>
                <w:rFonts w:ascii="Times New Roman" w:hAnsi="Times New Roman" w:cs="Times New Roman"/>
                <w:sz w:val="24"/>
                <w:szCs w:val="24"/>
              </w:rPr>
            </w:pPr>
          </w:p>
        </w:tc>
        <w:tc>
          <w:tcPr>
            <w:tcW w:w="1170" w:type="dxa"/>
          </w:tcPr>
          <w:p w14:paraId="541DC4AC" w14:textId="77777777" w:rsidR="00071CFB" w:rsidRPr="00EC516E" w:rsidRDefault="00071CFB" w:rsidP="00071CFB">
            <w:pPr>
              <w:rPr>
                <w:rFonts w:ascii="Times New Roman" w:hAnsi="Times New Roman" w:cs="Times New Roman"/>
                <w:sz w:val="24"/>
                <w:szCs w:val="24"/>
              </w:rPr>
            </w:pPr>
          </w:p>
        </w:tc>
      </w:tr>
    </w:tbl>
    <w:p w14:paraId="753382FA" w14:textId="77777777" w:rsidR="00071CFB" w:rsidRPr="00EC516E" w:rsidRDefault="00071CFB" w:rsidP="00071CFB">
      <w:pPr>
        <w:rPr>
          <w:rFonts w:ascii="Times New Roman" w:hAnsi="Times New Roman" w:cs="Times New Roman"/>
          <w:sz w:val="24"/>
          <w:szCs w:val="24"/>
        </w:rPr>
      </w:pPr>
    </w:p>
    <w:p w14:paraId="5434A2A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your last incarceration</w:t>
      </w:r>
      <w:r w:rsidRPr="00EC516E">
        <w:rPr>
          <w:rFonts w:ascii="Times New Roman" w:hAnsi="Times New Roman" w:cs="Times New Roman"/>
          <w:sz w:val="24"/>
          <w:szCs w:val="24"/>
        </w:rPr>
        <w:t xml:space="preserve">, did you receive help for things like emotional problems, substance abuse, personal recovery-oriented services, or other similar activities?    </w:t>
      </w:r>
    </w:p>
    <w:p w14:paraId="02501DC3"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14:paraId="56926D72"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14:paraId="4A7DA3AE"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14:paraId="50FD1EF4" w14:textId="77777777" w:rsidR="00071CFB" w:rsidRPr="00EC516E" w:rsidRDefault="00071CFB" w:rsidP="00071CFB">
      <w:pPr>
        <w:rPr>
          <w:rFonts w:ascii="Times New Roman" w:hAnsi="Times New Roman" w:cs="Times New Roman"/>
          <w:sz w:val="24"/>
          <w:szCs w:val="24"/>
        </w:rPr>
      </w:pPr>
    </w:p>
    <w:p w14:paraId="1999613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After being released from your last incarceration</w:t>
      </w:r>
      <w:r w:rsidRPr="00EC516E">
        <w:rPr>
          <w:rFonts w:ascii="Times New Roman" w:hAnsi="Times New Roman" w:cs="Times New Roman"/>
          <w:sz w:val="24"/>
          <w:szCs w:val="24"/>
        </w:rPr>
        <w:t xml:space="preserve">, have you received help for things like emotional problems, substance abuse, personal recovery-oriented services, or other similar activities?    </w:t>
      </w:r>
    </w:p>
    <w:p w14:paraId="2C325384"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14:paraId="21BACA11"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14:paraId="15E6C339"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14:paraId="50DC1B67" w14:textId="77777777" w:rsidR="00071CFB" w:rsidRPr="00EC516E" w:rsidRDefault="00071CFB" w:rsidP="00071CFB">
      <w:pPr>
        <w:rPr>
          <w:rFonts w:ascii="Times New Roman" w:hAnsi="Times New Roman" w:cs="Times New Roman"/>
          <w:sz w:val="24"/>
          <w:szCs w:val="24"/>
        </w:rPr>
      </w:pPr>
    </w:p>
    <w:p w14:paraId="27141304"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If yes to #49 and/or #50, what type of help did you receive? </w:t>
      </w:r>
      <w:r w:rsidRPr="00EC516E">
        <w:rPr>
          <w:rFonts w:ascii="Times New Roman" w:hAnsi="Times New Roman" w:cs="Times New Roman"/>
          <w:i/>
          <w:sz w:val="24"/>
          <w:szCs w:val="24"/>
        </w:rPr>
        <w:t>(check all that apply)</w:t>
      </w:r>
    </w:p>
    <w:p w14:paraId="482A36B3"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Counseling Services</w:t>
      </w:r>
    </w:p>
    <w:p w14:paraId="16815E5A"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Psychiatry Services</w:t>
      </w:r>
    </w:p>
    <w:p w14:paraId="7C0D56B1"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(Outpatient)</w:t>
      </w:r>
    </w:p>
    <w:p w14:paraId="26C3C6C1" w14:textId="77777777"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(Inpatient)</w:t>
      </w:r>
    </w:p>
    <w:p w14:paraId="3FAC96BB"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Hospitalization </w:t>
      </w:r>
    </w:p>
    <w:p w14:paraId="5B1F5BC0"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Support Group</w:t>
      </w:r>
    </w:p>
    <w:p w14:paraId="5D0FAA18"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Peer Support</w:t>
      </w:r>
    </w:p>
    <w:p w14:paraId="3CFD304A"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(Specify):_________________________</w:t>
      </w:r>
    </w:p>
    <w:p w14:paraId="58324AFE" w14:textId="77777777" w:rsidR="00071CFB" w:rsidRPr="00EC516E" w:rsidRDefault="00071CFB" w:rsidP="00071CFB">
      <w:pPr>
        <w:rPr>
          <w:rFonts w:ascii="Times New Roman" w:hAnsi="Times New Roman" w:cs="Times New Roman"/>
          <w:sz w:val="24"/>
          <w:szCs w:val="24"/>
        </w:rPr>
      </w:pPr>
    </w:p>
    <w:p w14:paraId="1C73D063" w14:textId="77777777"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Grit Scale</w:t>
      </w:r>
    </w:p>
    <w:p w14:paraId="220E1ED6" w14:textId="77777777" w:rsidR="00071CFB" w:rsidRPr="00EC516E" w:rsidRDefault="00071CFB" w:rsidP="00071CFB">
      <w:pPr>
        <w:jc w:val="center"/>
        <w:rPr>
          <w:rFonts w:ascii="Times New Roman" w:hAnsi="Times New Roman" w:cs="Times New Roman"/>
          <w:sz w:val="24"/>
          <w:szCs w:val="24"/>
        </w:rPr>
      </w:pPr>
    </w:p>
    <w:p w14:paraId="12C1CC6A"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For the following items, please select one answer that you feel best reflects how much each statement describes you. There</w:t>
      </w:r>
      <w:r w:rsidR="00B7296D">
        <w:rPr>
          <w:rFonts w:ascii="Times New Roman" w:hAnsi="Times New Roman" w:cs="Times New Roman"/>
          <w:sz w:val="24"/>
          <w:szCs w:val="24"/>
        </w:rPr>
        <w:t xml:space="preserve"> are no right or wrong answers.</w:t>
      </w:r>
      <w:r w:rsidRPr="00EC516E">
        <w:rPr>
          <w:rFonts w:ascii="Times New Roman" w:hAnsi="Times New Roman" w:cs="Times New Roman"/>
          <w:sz w:val="24"/>
          <w:szCs w:val="24"/>
        </w:rPr>
        <w:br/>
      </w:r>
    </w:p>
    <w:tbl>
      <w:tblPr>
        <w:tblStyle w:val="TableGrid"/>
        <w:tblW w:w="9900" w:type="dxa"/>
        <w:tblInd w:w="108" w:type="dxa"/>
        <w:tblLayout w:type="fixed"/>
        <w:tblLook w:val="04A0" w:firstRow="1" w:lastRow="0" w:firstColumn="1" w:lastColumn="0" w:noHBand="0" w:noVBand="1"/>
      </w:tblPr>
      <w:tblGrid>
        <w:gridCol w:w="4770"/>
        <w:gridCol w:w="1080"/>
        <w:gridCol w:w="900"/>
        <w:gridCol w:w="1170"/>
        <w:gridCol w:w="900"/>
        <w:gridCol w:w="1080"/>
      </w:tblGrid>
      <w:tr w:rsidR="00071CFB" w:rsidRPr="00EC516E" w14:paraId="7C5691B6" w14:textId="77777777" w:rsidTr="00071CFB">
        <w:tc>
          <w:tcPr>
            <w:tcW w:w="4770" w:type="dxa"/>
            <w:shd w:val="clear" w:color="auto" w:fill="95B3D7" w:themeFill="accent1" w:themeFillTint="99"/>
          </w:tcPr>
          <w:p w14:paraId="2FCBBBBA" w14:textId="77777777"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14:paraId="35ED9168"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like me at all</w:t>
            </w:r>
          </w:p>
        </w:tc>
        <w:tc>
          <w:tcPr>
            <w:tcW w:w="900" w:type="dxa"/>
            <w:shd w:val="clear" w:color="auto" w:fill="95B3D7" w:themeFill="accent1" w:themeFillTint="99"/>
          </w:tcPr>
          <w:p w14:paraId="75F01D84"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much like me</w:t>
            </w:r>
          </w:p>
        </w:tc>
        <w:tc>
          <w:tcPr>
            <w:tcW w:w="1170" w:type="dxa"/>
            <w:shd w:val="clear" w:color="auto" w:fill="95B3D7" w:themeFill="accent1" w:themeFillTint="99"/>
          </w:tcPr>
          <w:p w14:paraId="17A94FE2"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like me</w:t>
            </w:r>
          </w:p>
        </w:tc>
        <w:tc>
          <w:tcPr>
            <w:tcW w:w="900" w:type="dxa"/>
            <w:shd w:val="clear" w:color="auto" w:fill="95B3D7" w:themeFill="accent1" w:themeFillTint="99"/>
          </w:tcPr>
          <w:p w14:paraId="556A5F8D"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Mostly like me</w:t>
            </w:r>
          </w:p>
        </w:tc>
        <w:tc>
          <w:tcPr>
            <w:tcW w:w="1080" w:type="dxa"/>
            <w:shd w:val="clear" w:color="auto" w:fill="95B3D7" w:themeFill="accent1" w:themeFillTint="99"/>
          </w:tcPr>
          <w:p w14:paraId="6CE084E1"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much like me</w:t>
            </w:r>
          </w:p>
        </w:tc>
      </w:tr>
      <w:tr w:rsidR="00071CFB" w:rsidRPr="00EC516E" w14:paraId="01ADFEE5" w14:textId="77777777" w:rsidTr="00071CFB">
        <w:tc>
          <w:tcPr>
            <w:tcW w:w="4770" w:type="dxa"/>
          </w:tcPr>
          <w:p w14:paraId="2020FB9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New ideas and projects distract me from previous ones…</w:t>
            </w:r>
          </w:p>
        </w:tc>
        <w:tc>
          <w:tcPr>
            <w:tcW w:w="1080" w:type="dxa"/>
          </w:tcPr>
          <w:p w14:paraId="2C5F9450" w14:textId="77777777" w:rsidR="00071CFB" w:rsidRPr="00EC516E" w:rsidRDefault="00071CFB" w:rsidP="00071CFB">
            <w:pPr>
              <w:rPr>
                <w:rFonts w:ascii="Times New Roman" w:hAnsi="Times New Roman" w:cs="Times New Roman"/>
                <w:sz w:val="24"/>
                <w:szCs w:val="24"/>
              </w:rPr>
            </w:pPr>
          </w:p>
        </w:tc>
        <w:tc>
          <w:tcPr>
            <w:tcW w:w="900" w:type="dxa"/>
          </w:tcPr>
          <w:p w14:paraId="69C98219" w14:textId="77777777" w:rsidR="00071CFB" w:rsidRPr="00EC516E" w:rsidRDefault="00071CFB" w:rsidP="00071CFB">
            <w:pPr>
              <w:rPr>
                <w:rFonts w:ascii="Times New Roman" w:hAnsi="Times New Roman" w:cs="Times New Roman"/>
                <w:sz w:val="24"/>
                <w:szCs w:val="24"/>
              </w:rPr>
            </w:pPr>
          </w:p>
        </w:tc>
        <w:tc>
          <w:tcPr>
            <w:tcW w:w="1170" w:type="dxa"/>
          </w:tcPr>
          <w:p w14:paraId="7290EC65" w14:textId="77777777" w:rsidR="00071CFB" w:rsidRPr="00EC516E" w:rsidRDefault="00071CFB" w:rsidP="00071CFB">
            <w:pPr>
              <w:rPr>
                <w:rFonts w:ascii="Times New Roman" w:hAnsi="Times New Roman" w:cs="Times New Roman"/>
                <w:sz w:val="24"/>
                <w:szCs w:val="24"/>
              </w:rPr>
            </w:pPr>
          </w:p>
        </w:tc>
        <w:tc>
          <w:tcPr>
            <w:tcW w:w="900" w:type="dxa"/>
          </w:tcPr>
          <w:p w14:paraId="3CC9CD70" w14:textId="77777777" w:rsidR="00071CFB" w:rsidRPr="00EC516E" w:rsidRDefault="00071CFB" w:rsidP="00071CFB">
            <w:pPr>
              <w:rPr>
                <w:rFonts w:ascii="Times New Roman" w:hAnsi="Times New Roman" w:cs="Times New Roman"/>
                <w:sz w:val="24"/>
                <w:szCs w:val="24"/>
              </w:rPr>
            </w:pPr>
          </w:p>
        </w:tc>
        <w:tc>
          <w:tcPr>
            <w:tcW w:w="1080" w:type="dxa"/>
          </w:tcPr>
          <w:p w14:paraId="24DB0726" w14:textId="77777777" w:rsidR="00071CFB" w:rsidRPr="00EC516E" w:rsidRDefault="00071CFB" w:rsidP="00071CFB">
            <w:pPr>
              <w:rPr>
                <w:rFonts w:ascii="Times New Roman" w:hAnsi="Times New Roman" w:cs="Times New Roman"/>
                <w:sz w:val="24"/>
                <w:szCs w:val="24"/>
              </w:rPr>
            </w:pPr>
          </w:p>
        </w:tc>
      </w:tr>
      <w:tr w:rsidR="00071CFB" w:rsidRPr="00EC516E" w14:paraId="241D609B" w14:textId="77777777" w:rsidTr="00071CFB">
        <w:tc>
          <w:tcPr>
            <w:tcW w:w="4770" w:type="dxa"/>
          </w:tcPr>
          <w:p w14:paraId="0B18529D"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Setbacks don’t discourage me … </w:t>
            </w:r>
          </w:p>
        </w:tc>
        <w:tc>
          <w:tcPr>
            <w:tcW w:w="1080" w:type="dxa"/>
          </w:tcPr>
          <w:p w14:paraId="3F260616" w14:textId="77777777" w:rsidR="00071CFB" w:rsidRPr="00EC516E" w:rsidRDefault="00071CFB" w:rsidP="00071CFB">
            <w:pPr>
              <w:rPr>
                <w:rFonts w:ascii="Times New Roman" w:hAnsi="Times New Roman" w:cs="Times New Roman"/>
                <w:sz w:val="24"/>
                <w:szCs w:val="24"/>
              </w:rPr>
            </w:pPr>
          </w:p>
        </w:tc>
        <w:tc>
          <w:tcPr>
            <w:tcW w:w="900" w:type="dxa"/>
          </w:tcPr>
          <w:p w14:paraId="30C45B8A" w14:textId="77777777" w:rsidR="00071CFB" w:rsidRPr="00EC516E" w:rsidRDefault="00071CFB" w:rsidP="00071CFB">
            <w:pPr>
              <w:rPr>
                <w:rFonts w:ascii="Times New Roman" w:hAnsi="Times New Roman" w:cs="Times New Roman"/>
                <w:sz w:val="24"/>
                <w:szCs w:val="24"/>
              </w:rPr>
            </w:pPr>
          </w:p>
        </w:tc>
        <w:tc>
          <w:tcPr>
            <w:tcW w:w="1170" w:type="dxa"/>
          </w:tcPr>
          <w:p w14:paraId="77F89AB7" w14:textId="77777777" w:rsidR="00071CFB" w:rsidRPr="00EC516E" w:rsidRDefault="00071CFB" w:rsidP="00071CFB">
            <w:pPr>
              <w:rPr>
                <w:rFonts w:ascii="Times New Roman" w:hAnsi="Times New Roman" w:cs="Times New Roman"/>
                <w:sz w:val="24"/>
                <w:szCs w:val="24"/>
              </w:rPr>
            </w:pPr>
          </w:p>
        </w:tc>
        <w:tc>
          <w:tcPr>
            <w:tcW w:w="900" w:type="dxa"/>
          </w:tcPr>
          <w:p w14:paraId="175459AA" w14:textId="77777777" w:rsidR="00071CFB" w:rsidRPr="00EC516E" w:rsidRDefault="00071CFB" w:rsidP="00071CFB">
            <w:pPr>
              <w:rPr>
                <w:rFonts w:ascii="Times New Roman" w:hAnsi="Times New Roman" w:cs="Times New Roman"/>
                <w:sz w:val="24"/>
                <w:szCs w:val="24"/>
              </w:rPr>
            </w:pPr>
          </w:p>
        </w:tc>
        <w:tc>
          <w:tcPr>
            <w:tcW w:w="1080" w:type="dxa"/>
          </w:tcPr>
          <w:p w14:paraId="1A0099EA" w14:textId="77777777" w:rsidR="00071CFB" w:rsidRPr="00EC516E" w:rsidRDefault="00071CFB" w:rsidP="00071CFB">
            <w:pPr>
              <w:rPr>
                <w:rFonts w:ascii="Times New Roman" w:hAnsi="Times New Roman" w:cs="Times New Roman"/>
                <w:sz w:val="24"/>
                <w:szCs w:val="24"/>
              </w:rPr>
            </w:pPr>
          </w:p>
        </w:tc>
      </w:tr>
      <w:tr w:rsidR="00071CFB" w:rsidRPr="00EC516E" w14:paraId="57190437" w14:textId="77777777" w:rsidTr="00071CFB">
        <w:tc>
          <w:tcPr>
            <w:tcW w:w="4770" w:type="dxa"/>
          </w:tcPr>
          <w:p w14:paraId="160FCF7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been obsessed with a certain idea or project for a short time but later lost interest…</w:t>
            </w:r>
          </w:p>
        </w:tc>
        <w:tc>
          <w:tcPr>
            <w:tcW w:w="1080" w:type="dxa"/>
          </w:tcPr>
          <w:p w14:paraId="7795A6D8" w14:textId="77777777" w:rsidR="00071CFB" w:rsidRPr="00EC516E" w:rsidRDefault="00071CFB" w:rsidP="00071CFB">
            <w:pPr>
              <w:rPr>
                <w:rFonts w:ascii="Times New Roman" w:hAnsi="Times New Roman" w:cs="Times New Roman"/>
                <w:sz w:val="24"/>
                <w:szCs w:val="24"/>
              </w:rPr>
            </w:pPr>
          </w:p>
        </w:tc>
        <w:tc>
          <w:tcPr>
            <w:tcW w:w="900" w:type="dxa"/>
          </w:tcPr>
          <w:p w14:paraId="432E9E49" w14:textId="77777777" w:rsidR="00071CFB" w:rsidRPr="00EC516E" w:rsidRDefault="00071CFB" w:rsidP="00071CFB">
            <w:pPr>
              <w:rPr>
                <w:rFonts w:ascii="Times New Roman" w:hAnsi="Times New Roman" w:cs="Times New Roman"/>
                <w:sz w:val="24"/>
                <w:szCs w:val="24"/>
              </w:rPr>
            </w:pPr>
          </w:p>
        </w:tc>
        <w:tc>
          <w:tcPr>
            <w:tcW w:w="1170" w:type="dxa"/>
          </w:tcPr>
          <w:p w14:paraId="6E7B2D0F" w14:textId="77777777" w:rsidR="00071CFB" w:rsidRPr="00EC516E" w:rsidRDefault="00071CFB" w:rsidP="00071CFB">
            <w:pPr>
              <w:rPr>
                <w:rFonts w:ascii="Times New Roman" w:hAnsi="Times New Roman" w:cs="Times New Roman"/>
                <w:sz w:val="24"/>
                <w:szCs w:val="24"/>
              </w:rPr>
            </w:pPr>
          </w:p>
        </w:tc>
        <w:tc>
          <w:tcPr>
            <w:tcW w:w="900" w:type="dxa"/>
          </w:tcPr>
          <w:p w14:paraId="067C90CA" w14:textId="77777777" w:rsidR="00071CFB" w:rsidRPr="00EC516E" w:rsidRDefault="00071CFB" w:rsidP="00071CFB">
            <w:pPr>
              <w:rPr>
                <w:rFonts w:ascii="Times New Roman" w:hAnsi="Times New Roman" w:cs="Times New Roman"/>
                <w:sz w:val="24"/>
                <w:szCs w:val="24"/>
              </w:rPr>
            </w:pPr>
          </w:p>
        </w:tc>
        <w:tc>
          <w:tcPr>
            <w:tcW w:w="1080" w:type="dxa"/>
          </w:tcPr>
          <w:p w14:paraId="73CB3E11" w14:textId="77777777" w:rsidR="00071CFB" w:rsidRPr="00EC516E" w:rsidRDefault="00071CFB" w:rsidP="00071CFB">
            <w:pPr>
              <w:rPr>
                <w:rFonts w:ascii="Times New Roman" w:hAnsi="Times New Roman" w:cs="Times New Roman"/>
                <w:sz w:val="24"/>
                <w:szCs w:val="24"/>
              </w:rPr>
            </w:pPr>
          </w:p>
        </w:tc>
      </w:tr>
      <w:tr w:rsidR="00071CFB" w:rsidRPr="00EC516E" w14:paraId="114F7339" w14:textId="77777777" w:rsidTr="00071CFB">
        <w:tc>
          <w:tcPr>
            <w:tcW w:w="4770" w:type="dxa"/>
          </w:tcPr>
          <w:p w14:paraId="75C39D80"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a hard worker…</w:t>
            </w:r>
          </w:p>
        </w:tc>
        <w:tc>
          <w:tcPr>
            <w:tcW w:w="1080" w:type="dxa"/>
          </w:tcPr>
          <w:p w14:paraId="6C7E2A70" w14:textId="77777777" w:rsidR="00071CFB" w:rsidRPr="00EC516E" w:rsidRDefault="00071CFB" w:rsidP="00071CFB">
            <w:pPr>
              <w:rPr>
                <w:rFonts w:ascii="Times New Roman" w:hAnsi="Times New Roman" w:cs="Times New Roman"/>
                <w:sz w:val="24"/>
                <w:szCs w:val="24"/>
              </w:rPr>
            </w:pPr>
          </w:p>
        </w:tc>
        <w:tc>
          <w:tcPr>
            <w:tcW w:w="900" w:type="dxa"/>
          </w:tcPr>
          <w:p w14:paraId="3F2EFD1A" w14:textId="77777777" w:rsidR="00071CFB" w:rsidRPr="00EC516E" w:rsidRDefault="00071CFB" w:rsidP="00071CFB">
            <w:pPr>
              <w:rPr>
                <w:rFonts w:ascii="Times New Roman" w:hAnsi="Times New Roman" w:cs="Times New Roman"/>
                <w:sz w:val="24"/>
                <w:szCs w:val="24"/>
              </w:rPr>
            </w:pPr>
          </w:p>
        </w:tc>
        <w:tc>
          <w:tcPr>
            <w:tcW w:w="1170" w:type="dxa"/>
          </w:tcPr>
          <w:p w14:paraId="08B0B660" w14:textId="77777777" w:rsidR="00071CFB" w:rsidRPr="00EC516E" w:rsidRDefault="00071CFB" w:rsidP="00071CFB">
            <w:pPr>
              <w:rPr>
                <w:rFonts w:ascii="Times New Roman" w:hAnsi="Times New Roman" w:cs="Times New Roman"/>
                <w:sz w:val="24"/>
                <w:szCs w:val="24"/>
              </w:rPr>
            </w:pPr>
          </w:p>
        </w:tc>
        <w:tc>
          <w:tcPr>
            <w:tcW w:w="900" w:type="dxa"/>
          </w:tcPr>
          <w:p w14:paraId="7E5131E0" w14:textId="77777777" w:rsidR="00071CFB" w:rsidRPr="00EC516E" w:rsidRDefault="00071CFB" w:rsidP="00071CFB">
            <w:pPr>
              <w:rPr>
                <w:rFonts w:ascii="Times New Roman" w:hAnsi="Times New Roman" w:cs="Times New Roman"/>
                <w:sz w:val="24"/>
                <w:szCs w:val="24"/>
              </w:rPr>
            </w:pPr>
          </w:p>
        </w:tc>
        <w:tc>
          <w:tcPr>
            <w:tcW w:w="1080" w:type="dxa"/>
          </w:tcPr>
          <w:p w14:paraId="0BF356A3" w14:textId="77777777" w:rsidR="00071CFB" w:rsidRPr="00EC516E" w:rsidRDefault="00071CFB" w:rsidP="00071CFB">
            <w:pPr>
              <w:rPr>
                <w:rFonts w:ascii="Times New Roman" w:hAnsi="Times New Roman" w:cs="Times New Roman"/>
                <w:sz w:val="24"/>
                <w:szCs w:val="24"/>
              </w:rPr>
            </w:pPr>
          </w:p>
        </w:tc>
      </w:tr>
      <w:tr w:rsidR="00071CFB" w:rsidRPr="00EC516E" w14:paraId="4BF2A5EE" w14:textId="77777777" w:rsidTr="00071CFB">
        <w:tc>
          <w:tcPr>
            <w:tcW w:w="4770" w:type="dxa"/>
          </w:tcPr>
          <w:p w14:paraId="30041A8A"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often set a goal but later choose to pursue a different one…</w:t>
            </w:r>
          </w:p>
        </w:tc>
        <w:tc>
          <w:tcPr>
            <w:tcW w:w="1080" w:type="dxa"/>
          </w:tcPr>
          <w:p w14:paraId="287AE8E4" w14:textId="77777777" w:rsidR="00071CFB" w:rsidRPr="00EC516E" w:rsidRDefault="00071CFB" w:rsidP="00071CFB">
            <w:pPr>
              <w:rPr>
                <w:rFonts w:ascii="Times New Roman" w:hAnsi="Times New Roman" w:cs="Times New Roman"/>
                <w:sz w:val="24"/>
                <w:szCs w:val="24"/>
              </w:rPr>
            </w:pPr>
          </w:p>
        </w:tc>
        <w:tc>
          <w:tcPr>
            <w:tcW w:w="900" w:type="dxa"/>
          </w:tcPr>
          <w:p w14:paraId="0E45349E" w14:textId="77777777" w:rsidR="00071CFB" w:rsidRPr="00EC516E" w:rsidRDefault="00071CFB" w:rsidP="00071CFB">
            <w:pPr>
              <w:rPr>
                <w:rFonts w:ascii="Times New Roman" w:hAnsi="Times New Roman" w:cs="Times New Roman"/>
                <w:sz w:val="24"/>
                <w:szCs w:val="24"/>
              </w:rPr>
            </w:pPr>
          </w:p>
        </w:tc>
        <w:tc>
          <w:tcPr>
            <w:tcW w:w="1170" w:type="dxa"/>
          </w:tcPr>
          <w:p w14:paraId="1000574F" w14:textId="77777777" w:rsidR="00071CFB" w:rsidRPr="00EC516E" w:rsidRDefault="00071CFB" w:rsidP="00071CFB">
            <w:pPr>
              <w:rPr>
                <w:rFonts w:ascii="Times New Roman" w:hAnsi="Times New Roman" w:cs="Times New Roman"/>
                <w:sz w:val="24"/>
                <w:szCs w:val="24"/>
              </w:rPr>
            </w:pPr>
          </w:p>
        </w:tc>
        <w:tc>
          <w:tcPr>
            <w:tcW w:w="900" w:type="dxa"/>
          </w:tcPr>
          <w:p w14:paraId="7822373B" w14:textId="77777777" w:rsidR="00071CFB" w:rsidRPr="00EC516E" w:rsidRDefault="00071CFB" w:rsidP="00071CFB">
            <w:pPr>
              <w:rPr>
                <w:rFonts w:ascii="Times New Roman" w:hAnsi="Times New Roman" w:cs="Times New Roman"/>
                <w:sz w:val="24"/>
                <w:szCs w:val="24"/>
              </w:rPr>
            </w:pPr>
          </w:p>
        </w:tc>
        <w:tc>
          <w:tcPr>
            <w:tcW w:w="1080" w:type="dxa"/>
          </w:tcPr>
          <w:p w14:paraId="53ADC1DA" w14:textId="77777777" w:rsidR="00071CFB" w:rsidRPr="00EC516E" w:rsidRDefault="00071CFB" w:rsidP="00071CFB">
            <w:pPr>
              <w:rPr>
                <w:rFonts w:ascii="Times New Roman" w:hAnsi="Times New Roman" w:cs="Times New Roman"/>
                <w:sz w:val="24"/>
                <w:szCs w:val="24"/>
              </w:rPr>
            </w:pPr>
          </w:p>
        </w:tc>
      </w:tr>
      <w:tr w:rsidR="00071CFB" w:rsidRPr="00EC516E" w14:paraId="29875F39" w14:textId="77777777" w:rsidTr="00071CFB">
        <w:tc>
          <w:tcPr>
            <w:tcW w:w="4770" w:type="dxa"/>
          </w:tcPr>
          <w:p w14:paraId="36D47E38"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difficulty maintaining my focus on projects that take more than a few months to complete…</w:t>
            </w:r>
          </w:p>
        </w:tc>
        <w:tc>
          <w:tcPr>
            <w:tcW w:w="1080" w:type="dxa"/>
          </w:tcPr>
          <w:p w14:paraId="10FAED42" w14:textId="77777777" w:rsidR="00071CFB" w:rsidRPr="00EC516E" w:rsidRDefault="00071CFB" w:rsidP="00071CFB">
            <w:pPr>
              <w:rPr>
                <w:rFonts w:ascii="Times New Roman" w:hAnsi="Times New Roman" w:cs="Times New Roman"/>
                <w:sz w:val="24"/>
                <w:szCs w:val="24"/>
              </w:rPr>
            </w:pPr>
          </w:p>
        </w:tc>
        <w:tc>
          <w:tcPr>
            <w:tcW w:w="900" w:type="dxa"/>
          </w:tcPr>
          <w:p w14:paraId="056CB853" w14:textId="77777777" w:rsidR="00071CFB" w:rsidRPr="00EC516E" w:rsidRDefault="00071CFB" w:rsidP="00071CFB">
            <w:pPr>
              <w:rPr>
                <w:rFonts w:ascii="Times New Roman" w:hAnsi="Times New Roman" w:cs="Times New Roman"/>
                <w:sz w:val="24"/>
                <w:szCs w:val="24"/>
              </w:rPr>
            </w:pPr>
          </w:p>
        </w:tc>
        <w:tc>
          <w:tcPr>
            <w:tcW w:w="1170" w:type="dxa"/>
          </w:tcPr>
          <w:p w14:paraId="36E7F63C" w14:textId="77777777" w:rsidR="00071CFB" w:rsidRPr="00EC516E" w:rsidRDefault="00071CFB" w:rsidP="00071CFB">
            <w:pPr>
              <w:rPr>
                <w:rFonts w:ascii="Times New Roman" w:hAnsi="Times New Roman" w:cs="Times New Roman"/>
                <w:sz w:val="24"/>
                <w:szCs w:val="24"/>
              </w:rPr>
            </w:pPr>
          </w:p>
        </w:tc>
        <w:tc>
          <w:tcPr>
            <w:tcW w:w="900" w:type="dxa"/>
          </w:tcPr>
          <w:p w14:paraId="7BDE2A78" w14:textId="77777777" w:rsidR="00071CFB" w:rsidRPr="00EC516E" w:rsidRDefault="00071CFB" w:rsidP="00071CFB">
            <w:pPr>
              <w:rPr>
                <w:rFonts w:ascii="Times New Roman" w:hAnsi="Times New Roman" w:cs="Times New Roman"/>
                <w:sz w:val="24"/>
                <w:szCs w:val="24"/>
              </w:rPr>
            </w:pPr>
          </w:p>
        </w:tc>
        <w:tc>
          <w:tcPr>
            <w:tcW w:w="1080" w:type="dxa"/>
          </w:tcPr>
          <w:p w14:paraId="15103329" w14:textId="77777777" w:rsidR="00071CFB" w:rsidRPr="00EC516E" w:rsidRDefault="00071CFB" w:rsidP="00071CFB">
            <w:pPr>
              <w:rPr>
                <w:rFonts w:ascii="Times New Roman" w:hAnsi="Times New Roman" w:cs="Times New Roman"/>
                <w:sz w:val="24"/>
                <w:szCs w:val="24"/>
              </w:rPr>
            </w:pPr>
          </w:p>
        </w:tc>
      </w:tr>
      <w:tr w:rsidR="00071CFB" w:rsidRPr="00EC516E" w14:paraId="4723411D" w14:textId="77777777" w:rsidTr="00071CFB">
        <w:tc>
          <w:tcPr>
            <w:tcW w:w="4770" w:type="dxa"/>
          </w:tcPr>
          <w:p w14:paraId="495CD17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finish whatever I begin…</w:t>
            </w:r>
          </w:p>
        </w:tc>
        <w:tc>
          <w:tcPr>
            <w:tcW w:w="1080" w:type="dxa"/>
          </w:tcPr>
          <w:p w14:paraId="08DBBDB0" w14:textId="77777777" w:rsidR="00071CFB" w:rsidRPr="00EC516E" w:rsidRDefault="00071CFB" w:rsidP="00071CFB">
            <w:pPr>
              <w:rPr>
                <w:rFonts w:ascii="Times New Roman" w:hAnsi="Times New Roman" w:cs="Times New Roman"/>
                <w:sz w:val="24"/>
                <w:szCs w:val="24"/>
              </w:rPr>
            </w:pPr>
          </w:p>
        </w:tc>
        <w:tc>
          <w:tcPr>
            <w:tcW w:w="900" w:type="dxa"/>
          </w:tcPr>
          <w:p w14:paraId="7108B00C" w14:textId="77777777" w:rsidR="00071CFB" w:rsidRPr="00EC516E" w:rsidRDefault="00071CFB" w:rsidP="00071CFB">
            <w:pPr>
              <w:rPr>
                <w:rFonts w:ascii="Times New Roman" w:hAnsi="Times New Roman" w:cs="Times New Roman"/>
                <w:sz w:val="24"/>
                <w:szCs w:val="24"/>
              </w:rPr>
            </w:pPr>
          </w:p>
        </w:tc>
        <w:tc>
          <w:tcPr>
            <w:tcW w:w="1170" w:type="dxa"/>
          </w:tcPr>
          <w:p w14:paraId="7556B584" w14:textId="77777777" w:rsidR="00071CFB" w:rsidRPr="00EC516E" w:rsidRDefault="00071CFB" w:rsidP="00071CFB">
            <w:pPr>
              <w:rPr>
                <w:rFonts w:ascii="Times New Roman" w:hAnsi="Times New Roman" w:cs="Times New Roman"/>
                <w:sz w:val="24"/>
                <w:szCs w:val="24"/>
              </w:rPr>
            </w:pPr>
          </w:p>
        </w:tc>
        <w:tc>
          <w:tcPr>
            <w:tcW w:w="900" w:type="dxa"/>
          </w:tcPr>
          <w:p w14:paraId="1A7E7E38" w14:textId="77777777" w:rsidR="00071CFB" w:rsidRPr="00EC516E" w:rsidRDefault="00071CFB" w:rsidP="00071CFB">
            <w:pPr>
              <w:rPr>
                <w:rFonts w:ascii="Times New Roman" w:hAnsi="Times New Roman" w:cs="Times New Roman"/>
                <w:sz w:val="24"/>
                <w:szCs w:val="24"/>
              </w:rPr>
            </w:pPr>
          </w:p>
        </w:tc>
        <w:tc>
          <w:tcPr>
            <w:tcW w:w="1080" w:type="dxa"/>
          </w:tcPr>
          <w:p w14:paraId="01BCE82A" w14:textId="77777777" w:rsidR="00071CFB" w:rsidRPr="00EC516E" w:rsidRDefault="00071CFB" w:rsidP="00071CFB">
            <w:pPr>
              <w:rPr>
                <w:rFonts w:ascii="Times New Roman" w:hAnsi="Times New Roman" w:cs="Times New Roman"/>
                <w:sz w:val="24"/>
                <w:szCs w:val="24"/>
              </w:rPr>
            </w:pPr>
          </w:p>
        </w:tc>
      </w:tr>
      <w:tr w:rsidR="00071CFB" w:rsidRPr="00EC516E" w14:paraId="4FF9FBC3" w14:textId="77777777" w:rsidTr="00071CFB">
        <w:tc>
          <w:tcPr>
            <w:tcW w:w="4770" w:type="dxa"/>
          </w:tcPr>
          <w:p w14:paraId="2E85D5AC"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diligent (persistent in anything I do)…</w:t>
            </w:r>
          </w:p>
        </w:tc>
        <w:tc>
          <w:tcPr>
            <w:tcW w:w="1080" w:type="dxa"/>
          </w:tcPr>
          <w:p w14:paraId="5F62F3AF" w14:textId="77777777" w:rsidR="00071CFB" w:rsidRPr="00EC516E" w:rsidRDefault="00071CFB" w:rsidP="00071CFB">
            <w:pPr>
              <w:rPr>
                <w:rFonts w:ascii="Times New Roman" w:hAnsi="Times New Roman" w:cs="Times New Roman"/>
                <w:sz w:val="24"/>
                <w:szCs w:val="24"/>
              </w:rPr>
            </w:pPr>
          </w:p>
        </w:tc>
        <w:tc>
          <w:tcPr>
            <w:tcW w:w="900" w:type="dxa"/>
          </w:tcPr>
          <w:p w14:paraId="722B765C" w14:textId="77777777" w:rsidR="00071CFB" w:rsidRPr="00EC516E" w:rsidRDefault="00071CFB" w:rsidP="00071CFB">
            <w:pPr>
              <w:rPr>
                <w:rFonts w:ascii="Times New Roman" w:hAnsi="Times New Roman" w:cs="Times New Roman"/>
                <w:sz w:val="24"/>
                <w:szCs w:val="24"/>
              </w:rPr>
            </w:pPr>
          </w:p>
        </w:tc>
        <w:tc>
          <w:tcPr>
            <w:tcW w:w="1170" w:type="dxa"/>
          </w:tcPr>
          <w:p w14:paraId="086895F2" w14:textId="77777777" w:rsidR="00071CFB" w:rsidRPr="00EC516E" w:rsidRDefault="00071CFB" w:rsidP="00071CFB">
            <w:pPr>
              <w:rPr>
                <w:rFonts w:ascii="Times New Roman" w:hAnsi="Times New Roman" w:cs="Times New Roman"/>
                <w:sz w:val="24"/>
                <w:szCs w:val="24"/>
              </w:rPr>
            </w:pPr>
          </w:p>
        </w:tc>
        <w:tc>
          <w:tcPr>
            <w:tcW w:w="900" w:type="dxa"/>
          </w:tcPr>
          <w:p w14:paraId="2F4D1565" w14:textId="77777777" w:rsidR="00071CFB" w:rsidRPr="00EC516E" w:rsidRDefault="00071CFB" w:rsidP="00071CFB">
            <w:pPr>
              <w:rPr>
                <w:rFonts w:ascii="Times New Roman" w:hAnsi="Times New Roman" w:cs="Times New Roman"/>
                <w:sz w:val="24"/>
                <w:szCs w:val="24"/>
              </w:rPr>
            </w:pPr>
          </w:p>
        </w:tc>
        <w:tc>
          <w:tcPr>
            <w:tcW w:w="1080" w:type="dxa"/>
          </w:tcPr>
          <w:p w14:paraId="3B3A8B2C" w14:textId="77777777" w:rsidR="00071CFB" w:rsidRPr="00EC516E" w:rsidRDefault="00071CFB" w:rsidP="00071CFB">
            <w:pPr>
              <w:rPr>
                <w:rFonts w:ascii="Times New Roman" w:hAnsi="Times New Roman" w:cs="Times New Roman"/>
                <w:sz w:val="24"/>
                <w:szCs w:val="24"/>
              </w:rPr>
            </w:pPr>
          </w:p>
        </w:tc>
      </w:tr>
    </w:tbl>
    <w:p w14:paraId="443C4D71" w14:textId="77777777" w:rsidR="00071CFB" w:rsidRPr="00EC516E" w:rsidRDefault="00071CFB" w:rsidP="00071CFB">
      <w:pPr>
        <w:rPr>
          <w:rFonts w:ascii="Times New Roman" w:hAnsi="Times New Roman" w:cs="Times New Roman"/>
          <w:sz w:val="24"/>
          <w:szCs w:val="24"/>
        </w:rPr>
      </w:pPr>
    </w:p>
    <w:p w14:paraId="5873CD94" w14:textId="77777777"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Housing/Homelessness</w:t>
      </w:r>
    </w:p>
    <w:p w14:paraId="6DA28553" w14:textId="77777777"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  </w:t>
      </w:r>
    </w:p>
    <w:p w14:paraId="0EE1A3D6"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Where did you stay for the first twelve months following your release from prison or jail?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14:paraId="015704C4"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 xml:space="preserve">In an emergency shelter, </w:t>
      </w:r>
      <w:proofErr w:type="gramStart"/>
      <w:r w:rsidRPr="00EC516E">
        <w:rPr>
          <w:rFonts w:ascii="Times New Roman" w:hAnsi="Times New Roman" w:cs="Times New Roman"/>
          <w:sz w:val="24"/>
          <w:szCs w:val="24"/>
        </w:rPr>
        <w:t>safe haven</w:t>
      </w:r>
      <w:proofErr w:type="gramEnd"/>
      <w:r w:rsidRPr="00EC516E">
        <w:rPr>
          <w:rFonts w:ascii="Times New Roman" w:hAnsi="Times New Roman" w:cs="Times New Roman"/>
          <w:sz w:val="24"/>
          <w:szCs w:val="24"/>
        </w:rPr>
        <w:t xml:space="preserve"> or transitional housing project</w:t>
      </w:r>
    </w:p>
    <w:p w14:paraId="025E7347" w14:textId="77777777" w:rsidR="00071CFB" w:rsidRPr="00EC516E" w:rsidRDefault="00071CFB" w:rsidP="00071CFB">
      <w:pPr>
        <w:ind w:left="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a place not meant for human habitation (including in a car, unsheltered on the street, a                 hallway or stairwell, or under a bridge, etc.)</w:t>
      </w:r>
    </w:p>
    <w:p w14:paraId="7C791460"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share with others, but do not own</w:t>
      </w:r>
    </w:p>
    <w:p w14:paraId="4C0FAB4F"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rent</w:t>
      </w:r>
    </w:p>
    <w:p w14:paraId="102BCDBE"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own</w:t>
      </w:r>
    </w:p>
    <w:p w14:paraId="7B80B5E8" w14:textId="77777777"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____</w:t>
      </w:r>
    </w:p>
    <w:p w14:paraId="13CF74DA" w14:textId="77777777" w:rsidR="00071CFB" w:rsidRPr="00EC516E" w:rsidRDefault="00071CFB" w:rsidP="00071CFB">
      <w:pPr>
        <w:rPr>
          <w:rFonts w:ascii="Times New Roman" w:hAnsi="Times New Roman" w:cs="Times New Roman"/>
          <w:sz w:val="24"/>
          <w:szCs w:val="24"/>
        </w:rPr>
      </w:pPr>
    </w:p>
    <w:p w14:paraId="18C29482" w14:textId="77777777"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Food Security</w:t>
      </w:r>
    </w:p>
    <w:p w14:paraId="7BC7F360" w14:textId="77777777" w:rsidR="00071CFB" w:rsidRPr="00EC516E" w:rsidRDefault="00071CFB" w:rsidP="00071CFB">
      <w:pPr>
        <w:jc w:val="center"/>
        <w:rPr>
          <w:rFonts w:ascii="Times New Roman" w:hAnsi="Times New Roman" w:cs="Times New Roman"/>
          <w:sz w:val="24"/>
          <w:szCs w:val="24"/>
          <w:u w:val="single"/>
        </w:rPr>
      </w:pPr>
    </w:p>
    <w:p w14:paraId="40D093E6" w14:textId="77777777"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sz w:val="24"/>
          <w:szCs w:val="24"/>
        </w:rPr>
        <w:t xml:space="preserve">For the following statements, please indicate whether the statement was often true, sometimes true or never true for </w:t>
      </w:r>
      <w:r w:rsidRPr="00EC516E">
        <w:rPr>
          <w:rFonts w:ascii="Times New Roman" w:hAnsi="Times New Roman" w:cs="Times New Roman"/>
          <w:b/>
          <w:sz w:val="24"/>
          <w:szCs w:val="24"/>
        </w:rPr>
        <w:t>your household</w:t>
      </w:r>
      <w:r w:rsidRPr="00EC516E">
        <w:rPr>
          <w:rFonts w:ascii="Times New Roman" w:hAnsi="Times New Roman" w:cs="Times New Roman"/>
          <w:sz w:val="24"/>
          <w:szCs w:val="24"/>
        </w:rPr>
        <w:t xml:space="preserve"> </w:t>
      </w:r>
      <w:r w:rsidRPr="00EC516E">
        <w:rPr>
          <w:rFonts w:ascii="Times New Roman" w:hAnsi="Times New Roman" w:cs="Times New Roman"/>
          <w:b/>
          <w:sz w:val="24"/>
          <w:szCs w:val="24"/>
        </w:rPr>
        <w:t>in the first twelve months following your</w:t>
      </w:r>
      <w:r w:rsidR="00B7296D">
        <w:rPr>
          <w:rFonts w:ascii="Times New Roman" w:hAnsi="Times New Roman" w:cs="Times New Roman"/>
          <w:b/>
          <w:sz w:val="24"/>
          <w:szCs w:val="24"/>
        </w:rPr>
        <w:t xml:space="preserve"> release from prison or jail. </w:t>
      </w:r>
      <w:r w:rsidR="00B7296D">
        <w:rPr>
          <w:rFonts w:ascii="Times New Roman" w:hAnsi="Times New Roman" w:cs="Times New Roman"/>
          <w:b/>
          <w:sz w:val="24"/>
          <w:szCs w:val="24"/>
        </w:rPr>
        <w:br/>
      </w: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14:paraId="196B9496" w14:textId="77777777" w:rsidTr="00071CFB">
        <w:tc>
          <w:tcPr>
            <w:tcW w:w="4950" w:type="dxa"/>
            <w:shd w:val="clear" w:color="auto" w:fill="95B3D7" w:themeFill="accent1" w:themeFillTint="99"/>
          </w:tcPr>
          <w:p w14:paraId="1CC6B94C" w14:textId="77777777"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170" w:type="dxa"/>
            <w:shd w:val="clear" w:color="auto" w:fill="95B3D7" w:themeFill="accent1" w:themeFillTint="99"/>
          </w:tcPr>
          <w:p w14:paraId="0EBF4AD1"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Never True</w:t>
            </w:r>
          </w:p>
        </w:tc>
        <w:tc>
          <w:tcPr>
            <w:tcW w:w="1170" w:type="dxa"/>
            <w:shd w:val="clear" w:color="auto" w:fill="95B3D7" w:themeFill="accent1" w:themeFillTint="99"/>
          </w:tcPr>
          <w:p w14:paraId="5BA5DBDC"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Sometimes True</w:t>
            </w:r>
          </w:p>
        </w:tc>
        <w:tc>
          <w:tcPr>
            <w:tcW w:w="1170" w:type="dxa"/>
            <w:shd w:val="clear" w:color="auto" w:fill="95B3D7" w:themeFill="accent1" w:themeFillTint="99"/>
          </w:tcPr>
          <w:p w14:paraId="04F08003" w14:textId="77777777"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Often True</w:t>
            </w:r>
          </w:p>
        </w:tc>
      </w:tr>
      <w:tr w:rsidR="00071CFB" w:rsidRPr="00EC516E" w14:paraId="1C06EBC6" w14:textId="77777777" w:rsidTr="00071CFB">
        <w:tc>
          <w:tcPr>
            <w:tcW w:w="4950" w:type="dxa"/>
          </w:tcPr>
          <w:p w14:paraId="4F2FF963"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 worried whether our food would run out before we got money to buy more.”</w:t>
            </w:r>
          </w:p>
        </w:tc>
        <w:tc>
          <w:tcPr>
            <w:tcW w:w="1170" w:type="dxa"/>
          </w:tcPr>
          <w:p w14:paraId="7E7F1BF5" w14:textId="77777777" w:rsidR="00071CFB" w:rsidRPr="00EC516E" w:rsidRDefault="00071CFB" w:rsidP="00071CFB">
            <w:pPr>
              <w:rPr>
                <w:rFonts w:ascii="Times New Roman" w:hAnsi="Times New Roman" w:cs="Times New Roman"/>
                <w:sz w:val="24"/>
                <w:szCs w:val="24"/>
              </w:rPr>
            </w:pPr>
          </w:p>
        </w:tc>
        <w:tc>
          <w:tcPr>
            <w:tcW w:w="1170" w:type="dxa"/>
          </w:tcPr>
          <w:p w14:paraId="6D6093C4" w14:textId="77777777" w:rsidR="00071CFB" w:rsidRPr="00EC516E" w:rsidRDefault="00071CFB" w:rsidP="00071CFB">
            <w:pPr>
              <w:rPr>
                <w:rFonts w:ascii="Times New Roman" w:hAnsi="Times New Roman" w:cs="Times New Roman"/>
                <w:sz w:val="24"/>
                <w:szCs w:val="24"/>
              </w:rPr>
            </w:pPr>
          </w:p>
        </w:tc>
        <w:tc>
          <w:tcPr>
            <w:tcW w:w="1170" w:type="dxa"/>
          </w:tcPr>
          <w:p w14:paraId="2D11B985" w14:textId="77777777" w:rsidR="00071CFB" w:rsidRPr="00EC516E" w:rsidRDefault="00071CFB" w:rsidP="00071CFB">
            <w:pPr>
              <w:rPr>
                <w:rFonts w:ascii="Times New Roman" w:hAnsi="Times New Roman" w:cs="Times New Roman"/>
                <w:sz w:val="24"/>
                <w:szCs w:val="24"/>
              </w:rPr>
            </w:pPr>
          </w:p>
        </w:tc>
      </w:tr>
      <w:tr w:rsidR="00071CFB" w:rsidRPr="00EC516E" w14:paraId="0E4110BF" w14:textId="77777777" w:rsidTr="00071CFB">
        <w:tc>
          <w:tcPr>
            <w:tcW w:w="4950" w:type="dxa"/>
          </w:tcPr>
          <w:p w14:paraId="508FD735"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“The food that we bought just didn’t last, and we didn’t have money to get more.”</w:t>
            </w:r>
          </w:p>
        </w:tc>
        <w:tc>
          <w:tcPr>
            <w:tcW w:w="1170" w:type="dxa"/>
          </w:tcPr>
          <w:p w14:paraId="393FE2A6" w14:textId="77777777" w:rsidR="00071CFB" w:rsidRPr="00EC516E" w:rsidRDefault="00071CFB" w:rsidP="00071CFB">
            <w:pPr>
              <w:rPr>
                <w:rFonts w:ascii="Times New Roman" w:hAnsi="Times New Roman" w:cs="Times New Roman"/>
                <w:sz w:val="24"/>
                <w:szCs w:val="24"/>
              </w:rPr>
            </w:pPr>
          </w:p>
        </w:tc>
        <w:tc>
          <w:tcPr>
            <w:tcW w:w="1170" w:type="dxa"/>
          </w:tcPr>
          <w:p w14:paraId="62E6BE56" w14:textId="77777777" w:rsidR="00071CFB" w:rsidRPr="00EC516E" w:rsidRDefault="00071CFB" w:rsidP="00071CFB">
            <w:pPr>
              <w:rPr>
                <w:rFonts w:ascii="Times New Roman" w:hAnsi="Times New Roman" w:cs="Times New Roman"/>
                <w:sz w:val="24"/>
                <w:szCs w:val="24"/>
              </w:rPr>
            </w:pPr>
          </w:p>
        </w:tc>
        <w:tc>
          <w:tcPr>
            <w:tcW w:w="1170" w:type="dxa"/>
          </w:tcPr>
          <w:p w14:paraId="4920E6BF" w14:textId="77777777" w:rsidR="00071CFB" w:rsidRPr="00EC516E" w:rsidRDefault="00071CFB" w:rsidP="00071CFB">
            <w:pPr>
              <w:rPr>
                <w:rFonts w:ascii="Times New Roman" w:hAnsi="Times New Roman" w:cs="Times New Roman"/>
                <w:sz w:val="24"/>
                <w:szCs w:val="24"/>
              </w:rPr>
            </w:pPr>
          </w:p>
        </w:tc>
      </w:tr>
    </w:tbl>
    <w:p w14:paraId="712C1D51" w14:textId="77777777" w:rsidR="00071CFB" w:rsidRPr="00EC516E" w:rsidRDefault="00071CFB" w:rsidP="00071CFB">
      <w:pPr>
        <w:rPr>
          <w:rFonts w:ascii="Times New Roman" w:hAnsi="Times New Roman" w:cs="Times New Roman"/>
          <w:sz w:val="24"/>
          <w:szCs w:val="24"/>
        </w:rPr>
      </w:pPr>
    </w:p>
    <w:p w14:paraId="446D9387" w14:textId="77777777"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Open-Ended Questions</w:t>
      </w:r>
    </w:p>
    <w:p w14:paraId="3AC1797C" w14:textId="77777777" w:rsidR="00071CFB" w:rsidRPr="00EC516E" w:rsidRDefault="00071CFB" w:rsidP="00071CFB">
      <w:pPr>
        <w:rPr>
          <w:rFonts w:ascii="Times New Roman" w:hAnsi="Times New Roman" w:cs="Times New Roman"/>
          <w:sz w:val="24"/>
          <w:szCs w:val="24"/>
        </w:rPr>
      </w:pPr>
    </w:p>
    <w:p w14:paraId="2B5E62EA"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contributed the most to helping you re-enter the community after your last incarceration ended?</w:t>
      </w:r>
      <w:r w:rsidRPr="00EC516E">
        <w:rPr>
          <w:rFonts w:ascii="Times New Roman" w:hAnsi="Times New Roman" w:cs="Times New Roman"/>
          <w:sz w:val="24"/>
          <w:szCs w:val="24"/>
        </w:rPr>
        <w:br/>
      </w:r>
    </w:p>
    <w:p w14:paraId="5F056ED1"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What were the greatest obstacles to your community re-entry after your last incarceration ended?</w:t>
      </w:r>
    </w:p>
    <w:p w14:paraId="6E793086" w14:textId="77777777" w:rsidR="00071CFB" w:rsidRPr="00EC516E" w:rsidRDefault="00071CFB" w:rsidP="00071CFB">
      <w:pPr>
        <w:rPr>
          <w:rFonts w:ascii="Times New Roman" w:hAnsi="Times New Roman" w:cs="Times New Roman"/>
          <w:sz w:val="24"/>
          <w:szCs w:val="24"/>
        </w:rPr>
      </w:pPr>
    </w:p>
    <w:p w14:paraId="3A477466"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kind of help did you receive after your last incarceration ended?    </w:t>
      </w:r>
    </w:p>
    <w:p w14:paraId="6249404C" w14:textId="77777777" w:rsidR="00071CFB" w:rsidRPr="00EC516E" w:rsidRDefault="00071CFB" w:rsidP="00071CFB">
      <w:pPr>
        <w:pStyle w:val="ListParagraph"/>
        <w:rPr>
          <w:rFonts w:ascii="Times New Roman" w:hAnsi="Times New Roman" w:cs="Times New Roman"/>
          <w:sz w:val="24"/>
          <w:szCs w:val="24"/>
        </w:rPr>
      </w:pPr>
      <w:r w:rsidRPr="00EC516E">
        <w:rPr>
          <w:rFonts w:ascii="Times New Roman" w:hAnsi="Times New Roman" w:cs="Times New Roman"/>
          <w:sz w:val="24"/>
          <w:szCs w:val="24"/>
        </w:rPr>
        <w:br/>
      </w:r>
    </w:p>
    <w:p w14:paraId="2F349C3F" w14:textId="77777777"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Since your last release, how have interactions with the criminal justice system affected your reintegration (Probation, parole, etc.)?</w:t>
      </w:r>
    </w:p>
    <w:p w14:paraId="105AE14D" w14:textId="77777777" w:rsidR="00071CFB" w:rsidRPr="00EC516E" w:rsidRDefault="00071CFB" w:rsidP="00071CFB">
      <w:pPr>
        <w:rPr>
          <w:rFonts w:ascii="Times New Roman" w:hAnsi="Times New Roman" w:cs="Times New Roman"/>
          <w:sz w:val="24"/>
          <w:szCs w:val="24"/>
        </w:rPr>
      </w:pPr>
    </w:p>
    <w:p w14:paraId="0981F43C" w14:textId="77777777" w:rsidR="00891271" w:rsidRDefault="00071CFB" w:rsidP="00891271">
      <w:pPr>
        <w:rPr>
          <w:rFonts w:ascii="Times New Roman" w:hAnsi="Times New Roman" w:cs="Times New Roman"/>
          <w:b/>
          <w:bCs/>
          <w:sz w:val="24"/>
          <w:szCs w:val="24"/>
        </w:rPr>
      </w:pPr>
      <w:r w:rsidRPr="00EC516E">
        <w:rPr>
          <w:rFonts w:ascii="Times New Roman" w:hAnsi="Times New Roman" w:cs="Times New Roman"/>
          <w:b/>
          <w:bCs/>
          <w:sz w:val="24"/>
          <w:szCs w:val="24"/>
        </w:rPr>
        <w:t>Thank you for your time and participation in the survey!</w:t>
      </w:r>
      <w:r w:rsidRPr="009660BB">
        <w:rPr>
          <w:rFonts w:ascii="Times New Roman" w:hAnsi="Times New Roman" w:cs="Times New Roman"/>
          <w:b/>
          <w:bCs/>
          <w:sz w:val="24"/>
          <w:szCs w:val="24"/>
        </w:rPr>
        <w:t xml:space="preserve"> </w:t>
      </w:r>
    </w:p>
    <w:p w14:paraId="59834A2F" w14:textId="77777777" w:rsidR="00891271" w:rsidRDefault="00891271" w:rsidP="00891271">
      <w:pPr>
        <w:rPr>
          <w:rFonts w:ascii="Times New Roman" w:hAnsi="Times New Roman" w:cs="Times New Roman"/>
          <w:b/>
          <w:bCs/>
          <w:sz w:val="24"/>
          <w:szCs w:val="24"/>
        </w:rPr>
      </w:pPr>
    </w:p>
    <w:p w14:paraId="1CC1C33F" w14:textId="77777777" w:rsidR="001F4F9A" w:rsidRDefault="001F4F9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06BF704" w14:textId="77777777" w:rsidR="007277F5" w:rsidRDefault="00361EAD" w:rsidP="0049508B">
      <w:pPr>
        <w:jc w:val="center"/>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Appendix B. Identified Journal Requirements</w:t>
      </w:r>
    </w:p>
    <w:p w14:paraId="58F037F5" w14:textId="77777777" w:rsidR="00891271" w:rsidRPr="00891271" w:rsidRDefault="00891271" w:rsidP="00891271">
      <w:pPr>
        <w:rPr>
          <w:rFonts w:ascii="Times New Roman" w:hAnsi="Times New Roman" w:cs="Times New Roman"/>
          <w:b/>
          <w:bCs/>
          <w:sz w:val="24"/>
          <w:szCs w:val="24"/>
        </w:rPr>
      </w:pPr>
    </w:p>
    <w:p w14:paraId="129F943D" w14:textId="77777777" w:rsidR="007277F5" w:rsidRPr="007277F5" w:rsidRDefault="007277F5" w:rsidP="007277F5">
      <w:pPr>
        <w:spacing w:line="480" w:lineRule="auto"/>
        <w:jc w:val="center"/>
        <w:rPr>
          <w:rFonts w:ascii="Times New Roman" w:eastAsia="Times New Roman" w:hAnsi="Times New Roman" w:cs="Times New Roman"/>
          <w:color w:val="000000"/>
          <w:sz w:val="24"/>
          <w:szCs w:val="24"/>
        </w:rPr>
      </w:pPr>
      <w:r w:rsidRPr="007277F5">
        <w:rPr>
          <w:rFonts w:ascii="Times New Roman" w:eastAsia="Times New Roman" w:hAnsi="Times New Roman" w:cs="Times New Roman"/>
          <w:bCs/>
          <w:kern w:val="36"/>
          <w:sz w:val="24"/>
          <w:szCs w:val="24"/>
        </w:rPr>
        <w:t>Aims and Scope</w:t>
      </w:r>
    </w:p>
    <w:p w14:paraId="0F06A0A9" w14:textId="77777777" w:rsidR="007277F5" w:rsidRDefault="007277F5" w:rsidP="007277F5">
      <w:pPr>
        <w:rPr>
          <w:rFonts w:ascii="Times New Roman" w:eastAsia="Times New Roman" w:hAnsi="Times New Roman" w:cs="Times New Roman"/>
          <w:sz w:val="24"/>
          <w:szCs w:val="24"/>
        </w:rPr>
      </w:pPr>
      <w:r w:rsidRPr="007277F5">
        <w:rPr>
          <w:rFonts w:ascii="Times New Roman" w:eastAsia="Times New Roman" w:hAnsi="Times New Roman" w:cs="Times New Roman"/>
          <w:sz w:val="24"/>
          <w:szCs w:val="24"/>
        </w:rPr>
        <w:t xml:space="preserve">The editorial team's aim is to establish </w:t>
      </w:r>
      <w:r w:rsidRPr="007277F5">
        <w:rPr>
          <w:rFonts w:ascii="Times New Roman" w:eastAsia="Times New Roman" w:hAnsi="Times New Roman" w:cs="Times New Roman"/>
          <w:i/>
          <w:iCs/>
          <w:sz w:val="24"/>
          <w:szCs w:val="24"/>
        </w:rPr>
        <w:t xml:space="preserve">The Prison Journal </w:t>
      </w:r>
      <w:r w:rsidRPr="007277F5">
        <w:rPr>
          <w:rFonts w:ascii="Times New Roman" w:eastAsia="Times New Roman" w:hAnsi="Times New Roman" w:cs="Times New Roman"/>
          <w:sz w:val="24"/>
          <w:szCs w:val="24"/>
        </w:rPr>
        <w:t>as a focal point and the forum of choice for studies, ideas, and discussion of adult and juvenile confinement, treatment interventions, and alternative sanctions.</w:t>
      </w:r>
    </w:p>
    <w:p w14:paraId="0C4E253A" w14:textId="77777777" w:rsidR="007277F5" w:rsidRPr="007277F5" w:rsidRDefault="007277F5" w:rsidP="007277F5">
      <w:pPr>
        <w:rPr>
          <w:rFonts w:ascii="Times New Roman" w:eastAsia="Times New Roman" w:hAnsi="Times New Roman" w:cs="Times New Roman"/>
          <w:color w:val="000000"/>
          <w:sz w:val="24"/>
          <w:szCs w:val="24"/>
        </w:rPr>
      </w:pPr>
    </w:p>
    <w:p w14:paraId="2CF6CD88" w14:textId="77777777" w:rsidR="007277F5" w:rsidRDefault="007277F5" w:rsidP="007277F5">
      <w:pPr>
        <w:jc w:val="center"/>
        <w:rPr>
          <w:rFonts w:ascii="Times New Roman" w:hAnsi="Times New Roman" w:cs="Times New Roman"/>
          <w:sz w:val="24"/>
          <w:szCs w:val="24"/>
        </w:rPr>
      </w:pPr>
      <w:r>
        <w:rPr>
          <w:rFonts w:ascii="Times New Roman" w:hAnsi="Times New Roman" w:cs="Times New Roman"/>
          <w:i/>
          <w:sz w:val="24"/>
          <w:szCs w:val="24"/>
        </w:rPr>
        <w:t>The Prison Journal</w:t>
      </w:r>
      <w:r>
        <w:rPr>
          <w:rFonts w:ascii="Times New Roman" w:hAnsi="Times New Roman" w:cs="Times New Roman"/>
          <w:sz w:val="24"/>
          <w:szCs w:val="24"/>
        </w:rPr>
        <w:t xml:space="preserve"> Manuscript Submission Guidelines</w:t>
      </w:r>
    </w:p>
    <w:p w14:paraId="13379B5F" w14:textId="77777777" w:rsidR="007277F5" w:rsidRDefault="007277F5" w:rsidP="007277F5">
      <w:pPr>
        <w:rPr>
          <w:rFonts w:ascii="Times New Roman" w:hAnsi="Times New Roman" w:cs="Times New Roman"/>
          <w:sz w:val="24"/>
          <w:szCs w:val="24"/>
        </w:rPr>
      </w:pPr>
    </w:p>
    <w:p w14:paraId="5750517E" w14:textId="77777777" w:rsidR="007277F5" w:rsidRDefault="007277F5" w:rsidP="007277F5">
      <w:pPr>
        <w:rPr>
          <w:rFonts w:ascii="Times New Roman" w:hAnsi="Times New Roman" w:cs="Times New Roman"/>
          <w:sz w:val="24"/>
          <w:szCs w:val="24"/>
        </w:rPr>
      </w:pPr>
      <w:r>
        <w:rPr>
          <w:rFonts w:ascii="Times New Roman" w:hAnsi="Times New Roman" w:cs="Times New Roman"/>
          <w:sz w:val="24"/>
          <w:szCs w:val="24"/>
        </w:rPr>
        <w:t>All submissions must be in a PDF format.</w:t>
      </w:r>
    </w:p>
    <w:p w14:paraId="3F5341A4" w14:textId="77777777" w:rsidR="001F4F9A" w:rsidRDefault="001F4F9A" w:rsidP="001F4F9A">
      <w:pPr>
        <w:spacing w:after="120"/>
        <w:rPr>
          <w:rFonts w:ascii="Times New Roman" w:hAnsi="Times New Roman" w:cs="Times New Roman"/>
          <w:sz w:val="24"/>
          <w:szCs w:val="24"/>
        </w:rPr>
      </w:pPr>
    </w:p>
    <w:p w14:paraId="7809F582" w14:textId="77777777" w:rsidR="007277F5" w:rsidRPr="001F4F9A" w:rsidRDefault="007277F5" w:rsidP="001F4F9A">
      <w:pPr>
        <w:spacing w:after="120"/>
        <w:rPr>
          <w:rFonts w:ascii="Times New Roman" w:hAnsi="Times New Roman" w:cs="Times New Roman"/>
          <w:sz w:val="24"/>
          <w:szCs w:val="24"/>
        </w:rPr>
      </w:pPr>
      <w:r w:rsidRPr="001F4F9A">
        <w:rPr>
          <w:rFonts w:ascii="Times New Roman" w:hAnsi="Times New Roman" w:cs="Times New Roman"/>
          <w:sz w:val="24"/>
          <w:szCs w:val="24"/>
        </w:rPr>
        <w:t xml:space="preserve">The title page is a </w:t>
      </w:r>
      <w:r w:rsidRPr="001F4F9A">
        <w:rPr>
          <w:rFonts w:ascii="Times New Roman" w:hAnsi="Times New Roman" w:cs="Times New Roman"/>
          <w:sz w:val="24"/>
          <w:szCs w:val="24"/>
          <w:u w:val="single"/>
        </w:rPr>
        <w:t>separate</w:t>
      </w:r>
      <w:r w:rsidRPr="001F4F9A">
        <w:rPr>
          <w:rFonts w:ascii="Times New Roman" w:hAnsi="Times New Roman" w:cs="Times New Roman"/>
          <w:sz w:val="24"/>
          <w:szCs w:val="24"/>
        </w:rPr>
        <w:t xml:space="preserve"> PDF file which includes:</w:t>
      </w:r>
    </w:p>
    <w:p w14:paraId="311C80A0" w14:textId="77777777"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title of the article</w:t>
      </w:r>
    </w:p>
    <w:p w14:paraId="2D7F5278" w14:textId="77777777"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author and co-authors’ full name, current position, affiliation,</w:t>
      </w:r>
      <w:r w:rsidR="001F4F9A">
        <w:rPr>
          <w:rFonts w:ascii="Times New Roman" w:hAnsi="Times New Roman" w:cs="Times New Roman"/>
          <w:sz w:val="24"/>
          <w:szCs w:val="24"/>
        </w:rPr>
        <w:t xml:space="preserve"> institutional and             </w:t>
      </w:r>
      <w:r w:rsidRPr="001F4F9A">
        <w:rPr>
          <w:rFonts w:ascii="Times New Roman" w:hAnsi="Times New Roman" w:cs="Times New Roman"/>
          <w:sz w:val="24"/>
          <w:szCs w:val="24"/>
        </w:rPr>
        <w:t>email address, telephone, and fax numbers</w:t>
      </w:r>
    </w:p>
    <w:p w14:paraId="088B7EFE" w14:textId="77777777"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a 3-4 line biographical note for each author as it should appear if published</w:t>
      </w:r>
    </w:p>
    <w:p w14:paraId="6A938EFE" w14:textId="77777777"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indication of who is the corresponding author (*following the author’s name)</w:t>
      </w:r>
    </w:p>
    <w:p w14:paraId="39E1935F" w14:textId="77777777" w:rsidR="0049508B" w:rsidRDefault="0049508B" w:rsidP="007277F5">
      <w:pPr>
        <w:rPr>
          <w:rFonts w:ascii="Times New Roman" w:hAnsi="Times New Roman" w:cs="Times New Roman"/>
          <w:sz w:val="24"/>
          <w:szCs w:val="24"/>
        </w:rPr>
      </w:pPr>
    </w:p>
    <w:p w14:paraId="1DDF68F9" w14:textId="77777777" w:rsidR="007277F5" w:rsidRDefault="007277F5" w:rsidP="0049508B">
      <w:pPr>
        <w:spacing w:after="120"/>
        <w:rPr>
          <w:rFonts w:ascii="Times New Roman" w:hAnsi="Times New Roman" w:cs="Times New Roman"/>
          <w:sz w:val="24"/>
          <w:szCs w:val="24"/>
        </w:rPr>
      </w:pPr>
      <w:r>
        <w:rPr>
          <w:rFonts w:ascii="Times New Roman" w:hAnsi="Times New Roman" w:cs="Times New Roman"/>
          <w:sz w:val="24"/>
          <w:szCs w:val="24"/>
        </w:rPr>
        <w:t>Manuscripts:</w:t>
      </w:r>
    </w:p>
    <w:p w14:paraId="1ECADA8C" w14:textId="77777777"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Are to be submitted in PDF format with no identifying information.</w:t>
      </w:r>
    </w:p>
    <w:p w14:paraId="672EE847" w14:textId="77777777"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 xml:space="preserve">Each manuscript should begin with an abstract of up to 100 words, double-spaced, and followed by up to five keywords.     </w:t>
      </w:r>
    </w:p>
    <w:p w14:paraId="0D91C735" w14:textId="77777777"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should not exceed 30 double-spaced typed pages, using Times New Roman font, Size 12 pitch.  Endnotes, references, tables, and figures are included in the 30-page count.  References and manuscript formatting should follow the Publication Manual of the American Psychological Association (APA) 6</w:t>
      </w:r>
      <w:r w:rsidRPr="0049508B">
        <w:rPr>
          <w:rFonts w:ascii="Times New Roman" w:hAnsi="Times New Roman" w:cs="Times New Roman"/>
          <w:sz w:val="24"/>
          <w:szCs w:val="24"/>
          <w:vertAlign w:val="superscript"/>
        </w:rPr>
        <w:t>th</w:t>
      </w:r>
      <w:r w:rsidRPr="0049508B">
        <w:rPr>
          <w:rFonts w:ascii="Times New Roman" w:hAnsi="Times New Roman" w:cs="Times New Roman"/>
          <w:sz w:val="24"/>
          <w:szCs w:val="24"/>
        </w:rPr>
        <w:t xml:space="preserve"> Edition.</w:t>
      </w:r>
    </w:p>
    <w:p w14:paraId="2C9406CF" w14:textId="77777777"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must be written in English.</w:t>
      </w:r>
    </w:p>
    <w:p w14:paraId="45D602C6" w14:textId="77777777"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are editor pre-screened before they are sent out for review by 2-3 external reviewers.</w:t>
      </w:r>
    </w:p>
    <w:p w14:paraId="3E353C06" w14:textId="77777777"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Authors should expect to hear from TPJ within 6-8 weeks of submission after the</w:t>
      </w:r>
      <w:r w:rsidRPr="0049508B">
        <w:rPr>
          <w:rFonts w:ascii="Times New Roman" w:hAnsi="Times New Roman" w:cs="Times New Roman"/>
          <w:sz w:val="24"/>
          <w:szCs w:val="24"/>
        </w:rPr>
        <w:tab/>
        <w:t>review process has been completed.</w:t>
      </w:r>
    </w:p>
    <w:p w14:paraId="1B4C80B5" w14:textId="77777777"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Before publication, authors are required to assign copyright to Sage Publications.</w:t>
      </w:r>
    </w:p>
    <w:p w14:paraId="60F26104" w14:textId="77777777" w:rsidR="007277F5" w:rsidRPr="007277F5" w:rsidRDefault="007277F5" w:rsidP="007277F5">
      <w:pPr>
        <w:spacing w:line="480" w:lineRule="auto"/>
        <w:rPr>
          <w:rFonts w:ascii="Times New Roman" w:eastAsia="Times New Roman" w:hAnsi="Times New Roman" w:cs="Times New Roman"/>
          <w:sz w:val="24"/>
          <w:szCs w:val="24"/>
        </w:rPr>
      </w:pPr>
    </w:p>
    <w:sectPr w:rsidR="007277F5" w:rsidRPr="007277F5" w:rsidSect="001445AD">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Hisako Matsuo" w:date="2019-11-25T10:18:00Z" w:initials="HM">
    <w:p w14:paraId="4B03EFC7" w14:textId="77777777" w:rsidR="00843CFE" w:rsidRDefault="00843CFE">
      <w:pPr>
        <w:pStyle w:val="CommentText"/>
      </w:pPr>
      <w:r>
        <w:rPr>
          <w:rStyle w:val="CommentReference"/>
        </w:rPr>
        <w:annotationRef/>
      </w:r>
      <w:r>
        <w:t>This project is very fascinating and the void in literature is well described.</w:t>
      </w:r>
    </w:p>
  </w:comment>
  <w:comment w:id="29" w:author="Hisako Matsuo" w:date="2019-11-25T10:18:00Z" w:initials="HM">
    <w:p w14:paraId="711291D3" w14:textId="77777777" w:rsidR="00843CFE" w:rsidRDefault="00843CFE">
      <w:pPr>
        <w:pStyle w:val="CommentText"/>
      </w:pPr>
      <w:r>
        <w:rPr>
          <w:rStyle w:val="CommentReference"/>
        </w:rPr>
        <w:annotationRef/>
      </w:r>
      <w:r>
        <w:t xml:space="preserve">This is going to be </w:t>
      </w:r>
      <w:proofErr w:type="gramStart"/>
      <w:r>
        <w:t>a descriptive statistics</w:t>
      </w:r>
      <w:proofErr w:type="gramEnd"/>
      <w:r>
        <w:t xml:space="preserve">. </w:t>
      </w:r>
    </w:p>
  </w:comment>
  <w:comment w:id="30" w:author="Hisako Matsuo" w:date="2019-11-25T10:19:00Z" w:initials="HM">
    <w:p w14:paraId="70713CCB" w14:textId="77777777" w:rsidR="00843CFE" w:rsidRDefault="00843CFE">
      <w:pPr>
        <w:pStyle w:val="CommentText"/>
      </w:pPr>
      <w:r>
        <w:rPr>
          <w:rStyle w:val="CommentReference"/>
        </w:rPr>
        <w:annotationRef/>
      </w:r>
      <w:r>
        <w:t xml:space="preserve">Either descriptive statistics, or mini-questions will be helpful to identify the most appropriate statistical analyses. </w:t>
      </w:r>
    </w:p>
  </w:comment>
  <w:comment w:id="31" w:author="Hisako Matsuo" w:date="2019-11-25T10:20:00Z" w:initials="HM">
    <w:p w14:paraId="43361C60" w14:textId="77777777" w:rsidR="00843CFE" w:rsidRDefault="00843CFE">
      <w:pPr>
        <w:pStyle w:val="CommentText"/>
      </w:pPr>
      <w:r>
        <w:rPr>
          <w:rStyle w:val="CommentReference"/>
        </w:rPr>
        <w:annotationRef/>
      </w:r>
      <w:r>
        <w:t>Are all individual in this sample successful?</w:t>
      </w:r>
    </w:p>
  </w:comment>
  <w:comment w:id="32" w:author="Hisako Matsuo" w:date="2019-11-25T10:21:00Z" w:initials="HM">
    <w:p w14:paraId="0DEB669F" w14:textId="77777777" w:rsidR="00843CFE" w:rsidRDefault="00843CFE">
      <w:pPr>
        <w:pStyle w:val="CommentText"/>
      </w:pPr>
      <w:r>
        <w:rPr>
          <w:rStyle w:val="CommentReference"/>
        </w:rPr>
        <w:annotationRef/>
      </w:r>
      <w:r>
        <w:t xml:space="preserve">A brief explanation/history of FICGN will be helpful. </w:t>
      </w:r>
    </w:p>
  </w:comment>
  <w:comment w:id="37" w:author="Hisako Matsuo" w:date="2019-11-25T10:24:00Z" w:initials="HM">
    <w:p w14:paraId="1ACC89C7" w14:textId="77777777" w:rsidR="00843CFE" w:rsidRDefault="00843CFE">
      <w:pPr>
        <w:pStyle w:val="CommentText"/>
      </w:pPr>
      <w:r>
        <w:rPr>
          <w:rStyle w:val="CommentReference"/>
        </w:rPr>
        <w:annotationRef/>
      </w:r>
      <w:r>
        <w:t xml:space="preserve">I wonder why there were only two items. </w:t>
      </w:r>
    </w:p>
  </w:comment>
  <w:comment w:id="38" w:author="Hisako Matsuo" w:date="2019-11-25T10:25:00Z" w:initials="HM">
    <w:p w14:paraId="33CE4A9F" w14:textId="77777777" w:rsidR="00843CFE" w:rsidRDefault="00843CFE">
      <w:pPr>
        <w:pStyle w:val="CommentText"/>
      </w:pPr>
      <w:r>
        <w:rPr>
          <w:rStyle w:val="CommentReference"/>
        </w:rPr>
        <w:annotationRef/>
      </w:r>
      <w:r>
        <w:t>Have you combined to create a summed scale or used them separately?</w:t>
      </w:r>
    </w:p>
  </w:comment>
  <w:comment w:id="39" w:author="Hisako Matsuo" w:date="2019-11-25T10:26:00Z" w:initials="HM">
    <w:p w14:paraId="0C117980" w14:textId="77777777" w:rsidR="00166CFC" w:rsidRDefault="00166CFC">
      <w:pPr>
        <w:pStyle w:val="CommentText"/>
      </w:pPr>
      <w:r>
        <w:rPr>
          <w:rStyle w:val="CommentReference"/>
        </w:rPr>
        <w:annotationRef/>
      </w:r>
      <w:r>
        <w:t xml:space="preserve">The description of the DVs and IVs is very helpful.  For a poster or a manuscript, you might want to consider creating a table.  </w:t>
      </w:r>
    </w:p>
  </w:comment>
  <w:comment w:id="40" w:author="Hisako Matsuo" w:date="2019-11-25T10:27:00Z" w:initials="HM">
    <w:p w14:paraId="156EDEC5" w14:textId="77777777" w:rsidR="00166CFC" w:rsidRDefault="00166CFC">
      <w:pPr>
        <w:pStyle w:val="CommentText"/>
      </w:pPr>
      <w:r>
        <w:rPr>
          <w:rStyle w:val="CommentReference"/>
        </w:rPr>
        <w:annotationRef/>
      </w:r>
      <w:r>
        <w:t>?</w:t>
      </w:r>
    </w:p>
  </w:comment>
  <w:comment w:id="44" w:author="Hisako Matsuo" w:date="2019-11-25T10:28:00Z" w:initials="HM">
    <w:p w14:paraId="5964F90B" w14:textId="77777777" w:rsidR="00166CFC" w:rsidRDefault="00166CFC">
      <w:pPr>
        <w:pStyle w:val="CommentText"/>
      </w:pPr>
      <w:r>
        <w:rPr>
          <w:rStyle w:val="CommentReference"/>
        </w:rPr>
        <w:annotationRef/>
      </w:r>
      <w:r>
        <w:t xml:space="preserve">This sentence might need to be in a different section.  </w:t>
      </w:r>
    </w:p>
  </w:comment>
  <w:comment w:id="45" w:author="Hisako Matsuo" w:date="2019-11-25T10:29:00Z" w:initials="HM">
    <w:p w14:paraId="11B2EDCC" w14:textId="77777777" w:rsidR="00166CFC" w:rsidRDefault="00166CFC">
      <w:pPr>
        <w:pStyle w:val="CommentText"/>
      </w:pPr>
      <w:r>
        <w:rPr>
          <w:rStyle w:val="CommentReference"/>
        </w:rPr>
        <w:annotationRef/>
      </w:r>
      <w:r>
        <w:t xml:space="preserve">The answers must be fascinating, and they will offer some suggestions for a future qualitative study, </w:t>
      </w:r>
    </w:p>
  </w:comment>
  <w:comment w:id="46" w:author="Hisako Matsuo" w:date="2019-11-25T10:30:00Z" w:initials="HM">
    <w:p w14:paraId="18595393" w14:textId="77777777" w:rsidR="00166CFC" w:rsidRDefault="00166CFC">
      <w:pPr>
        <w:pStyle w:val="CommentText"/>
      </w:pPr>
      <w:r>
        <w:rPr>
          <w:rStyle w:val="CommentReference"/>
        </w:rPr>
        <w:annotationRef/>
      </w:r>
      <w:r>
        <w:t>Have you all done these in the past two weeks?!</w:t>
      </w:r>
    </w:p>
  </w:comment>
  <w:comment w:id="47" w:author="Hisako Matsuo" w:date="2019-11-25T10:31:00Z" w:initials="HM">
    <w:p w14:paraId="35E7E52D" w14:textId="77777777" w:rsidR="00166CFC" w:rsidRDefault="00166CFC">
      <w:pPr>
        <w:pStyle w:val="CommentText"/>
      </w:pPr>
      <w:r>
        <w:rPr>
          <w:rStyle w:val="CommentReference"/>
        </w:rPr>
        <w:annotationRef/>
      </w:r>
      <w:r>
        <w:rPr>
          <w:rStyle w:val="CommentReference"/>
        </w:rPr>
        <w:t>I would not worry about the % since the target population is difficult to have access.</w:t>
      </w:r>
    </w:p>
  </w:comment>
  <w:comment w:id="48" w:author="Hisako Matsuo" w:date="2019-11-25T10:34:00Z" w:initials="HM">
    <w:p w14:paraId="5481166A" w14:textId="226CDD39" w:rsidR="00055EE2" w:rsidRDefault="00055EE2">
      <w:pPr>
        <w:pStyle w:val="CommentText"/>
      </w:pPr>
      <w:r>
        <w:rPr>
          <w:rStyle w:val="CommentReference"/>
        </w:rPr>
        <w:annotationRef/>
      </w:r>
      <w:r>
        <w:t>So, 81% wrote something, which is a success.</w:t>
      </w:r>
    </w:p>
  </w:comment>
  <w:comment w:id="49" w:author="Hisako Matsuo" w:date="2019-11-25T10:35:00Z" w:initials="HM">
    <w:p w14:paraId="456FA35B" w14:textId="18126002" w:rsidR="00055EE2" w:rsidRDefault="00055EE2">
      <w:pPr>
        <w:pStyle w:val="CommentText"/>
      </w:pPr>
      <w:r>
        <w:rPr>
          <w:rStyle w:val="CommentReference"/>
        </w:rPr>
        <w:annotationRef/>
      </w:r>
      <w:r>
        <w:t>Is this racial composition consistent with published data?</w:t>
      </w:r>
    </w:p>
  </w:comment>
  <w:comment w:id="50" w:author="Hisako Matsuo" w:date="2019-11-25T10:35:00Z" w:initials="HM">
    <w:p w14:paraId="13F9F63C" w14:textId="1B0C7524" w:rsidR="00055EE2" w:rsidRDefault="00055EE2">
      <w:pPr>
        <w:pStyle w:val="CommentText"/>
      </w:pPr>
      <w:r>
        <w:rPr>
          <w:rStyle w:val="CommentReference"/>
        </w:rPr>
        <w:annotationRef/>
      </w:r>
      <w:r>
        <w:t>This is fascinating.</w:t>
      </w:r>
    </w:p>
  </w:comment>
  <w:comment w:id="51" w:author="Hisako Matsuo" w:date="2019-11-25T10:36:00Z" w:initials="HM">
    <w:p w14:paraId="0A8D09D8" w14:textId="4D1AD532" w:rsidR="00254F79" w:rsidRDefault="00254F79">
      <w:pPr>
        <w:pStyle w:val="CommentText"/>
      </w:pPr>
      <w:r>
        <w:rPr>
          <w:rStyle w:val="CommentReference"/>
        </w:rPr>
        <w:annotationRef/>
      </w:r>
      <w:r>
        <w:t>!</w:t>
      </w:r>
    </w:p>
  </w:comment>
  <w:comment w:id="52" w:author="Hisako Matsuo" w:date="2019-11-25T10:38:00Z" w:initials="HM">
    <w:p w14:paraId="266477E6" w14:textId="324E361C" w:rsidR="00254F79" w:rsidRDefault="00254F79">
      <w:pPr>
        <w:pStyle w:val="CommentText"/>
      </w:pPr>
      <w:r>
        <w:rPr>
          <w:rStyle w:val="CommentReference"/>
        </w:rPr>
        <w:annotationRef/>
      </w:r>
      <w:r>
        <w:t xml:space="preserve">I am curious to see the association between these two pieces of information. </w:t>
      </w:r>
    </w:p>
  </w:comment>
  <w:comment w:id="53" w:author="Hisako Matsuo" w:date="2019-11-25T10:37:00Z" w:initials="HM">
    <w:p w14:paraId="1971AF31" w14:textId="3439BF16" w:rsidR="00254F79" w:rsidRDefault="00254F79">
      <w:pPr>
        <w:pStyle w:val="CommentText"/>
      </w:pPr>
      <w:r>
        <w:rPr>
          <w:rStyle w:val="CommentReference"/>
        </w:rPr>
        <w:annotationRef/>
      </w:r>
      <w:r>
        <w:t xml:space="preserve">Does this included those </w:t>
      </w:r>
      <w:proofErr w:type="spellStart"/>
      <w:r>
        <w:t>devoirced</w:t>
      </w:r>
      <w:proofErr w:type="spellEnd"/>
      <w:r>
        <w:t>?</w:t>
      </w:r>
    </w:p>
  </w:comment>
  <w:comment w:id="54" w:author="Hisako Matsuo" w:date="2019-11-25T10:41:00Z" w:initials="HM">
    <w:p w14:paraId="7D7E8D16" w14:textId="5E85304B" w:rsidR="00254F79" w:rsidRDefault="00254F79">
      <w:pPr>
        <w:pStyle w:val="CommentText"/>
      </w:pPr>
      <w:r>
        <w:rPr>
          <w:rStyle w:val="CommentReference"/>
        </w:rPr>
        <w:annotationRef/>
      </w:r>
      <w:r>
        <w:t>This section is very well written, and the alphas are very good even though the sample size is small!</w:t>
      </w:r>
    </w:p>
  </w:comment>
  <w:comment w:id="55" w:author="Hisako Matsuo" w:date="2019-11-25T10:43:00Z" w:initials="HM">
    <w:p w14:paraId="369A8F2E" w14:textId="1C79C4D2" w:rsidR="00254F79" w:rsidRDefault="00254F79">
      <w:pPr>
        <w:pStyle w:val="CommentText"/>
      </w:pPr>
      <w:r>
        <w:rPr>
          <w:rStyle w:val="CommentReference"/>
        </w:rPr>
        <w:annotationRef/>
      </w:r>
      <w:r>
        <w:t>I wonder why this is the only variable which was significant.</w:t>
      </w:r>
    </w:p>
  </w:comment>
  <w:comment w:id="56" w:author="Hisako Matsuo" w:date="2019-11-25T10:44:00Z" w:initials="HM">
    <w:p w14:paraId="06807101" w14:textId="606EEF52" w:rsidR="00254F79" w:rsidRDefault="00254F79">
      <w:pPr>
        <w:pStyle w:val="CommentText"/>
      </w:pPr>
      <w:r>
        <w:rPr>
          <w:rStyle w:val="CommentReference"/>
        </w:rPr>
        <w:annotationRef/>
      </w:r>
      <w:r>
        <w:t>Isn’t this inconsistent with the previous t-test?</w:t>
      </w:r>
    </w:p>
  </w:comment>
  <w:comment w:id="57" w:author="Hisako Matsuo" w:date="2019-11-25T10:46:00Z" w:initials="HM">
    <w:p w14:paraId="1AE01234" w14:textId="27D63619" w:rsidR="00254F79" w:rsidRDefault="00254F79">
      <w:pPr>
        <w:pStyle w:val="CommentText"/>
      </w:pPr>
      <w:r>
        <w:rPr>
          <w:rStyle w:val="CommentReference"/>
        </w:rPr>
        <w:annotationRef/>
      </w:r>
      <w:r>
        <w:t xml:space="preserve">Reward this phrase. </w:t>
      </w:r>
    </w:p>
  </w:comment>
  <w:comment w:id="58" w:author="Hisako Matsuo" w:date="2019-11-25T10:46:00Z" w:initials="HM">
    <w:p w14:paraId="29361D12" w14:textId="197D153F" w:rsidR="004A42D8" w:rsidRDefault="004A42D8">
      <w:pPr>
        <w:pStyle w:val="CommentText"/>
      </w:pPr>
      <w:r>
        <w:rPr>
          <w:rStyle w:val="CommentReference"/>
        </w:rPr>
        <w:annotationRef/>
      </w:r>
      <w:r>
        <w:t>Why is this variable important?  Or, IV and DV might be the other way around: cause-effect question.</w:t>
      </w:r>
    </w:p>
  </w:comment>
  <w:comment w:id="59" w:author="Hisako Matsuo" w:date="2019-11-25T10:49:00Z" w:initials="HM">
    <w:p w14:paraId="6EA4CDE7" w14:textId="773B33F3" w:rsidR="004A42D8" w:rsidRDefault="004A42D8">
      <w:pPr>
        <w:pStyle w:val="CommentText"/>
      </w:pPr>
      <w:r>
        <w:rPr>
          <w:rStyle w:val="CommentReference"/>
        </w:rPr>
        <w:annotationRef/>
      </w:r>
      <w:r>
        <w:t>This area can be further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03EFC7" w15:done="0"/>
  <w15:commentEx w15:paraId="711291D3" w15:done="0"/>
  <w15:commentEx w15:paraId="70713CCB" w15:done="0"/>
  <w15:commentEx w15:paraId="43361C60" w15:done="0"/>
  <w15:commentEx w15:paraId="0DEB669F" w15:done="0"/>
  <w15:commentEx w15:paraId="1ACC89C7" w15:done="0"/>
  <w15:commentEx w15:paraId="33CE4A9F" w15:done="0"/>
  <w15:commentEx w15:paraId="0C117980" w15:done="0"/>
  <w15:commentEx w15:paraId="156EDEC5" w15:done="0"/>
  <w15:commentEx w15:paraId="5964F90B" w15:done="0"/>
  <w15:commentEx w15:paraId="11B2EDCC" w15:done="0"/>
  <w15:commentEx w15:paraId="18595393" w15:done="0"/>
  <w15:commentEx w15:paraId="35E7E52D" w15:done="0"/>
  <w15:commentEx w15:paraId="5481166A" w15:done="0"/>
  <w15:commentEx w15:paraId="456FA35B" w15:done="0"/>
  <w15:commentEx w15:paraId="13F9F63C" w15:done="0"/>
  <w15:commentEx w15:paraId="0A8D09D8" w15:done="0"/>
  <w15:commentEx w15:paraId="266477E6" w15:done="0"/>
  <w15:commentEx w15:paraId="1971AF31" w15:done="0"/>
  <w15:commentEx w15:paraId="7D7E8D16" w15:done="0"/>
  <w15:commentEx w15:paraId="369A8F2E" w15:done="0"/>
  <w15:commentEx w15:paraId="06807101" w15:done="0"/>
  <w15:commentEx w15:paraId="1AE01234" w15:done="0"/>
  <w15:commentEx w15:paraId="29361D12" w15:done="0"/>
  <w15:commentEx w15:paraId="6EA4CDE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8D59E" w14:textId="77777777" w:rsidR="005A038A" w:rsidRDefault="005A038A" w:rsidP="003836EB">
      <w:r>
        <w:separator/>
      </w:r>
    </w:p>
  </w:endnote>
  <w:endnote w:type="continuationSeparator" w:id="0">
    <w:p w14:paraId="4DF9D94E" w14:textId="77777777" w:rsidR="005A038A" w:rsidRDefault="005A038A" w:rsidP="0038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4A9EE" w14:textId="77777777" w:rsidR="005A038A" w:rsidRDefault="005A038A" w:rsidP="003836EB">
      <w:r>
        <w:separator/>
      </w:r>
    </w:p>
  </w:footnote>
  <w:footnote w:type="continuationSeparator" w:id="0">
    <w:p w14:paraId="57F4878E" w14:textId="77777777" w:rsidR="005A038A" w:rsidRDefault="005A038A" w:rsidP="0038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2CF8B" w14:textId="77777777" w:rsidR="00843CFE" w:rsidRPr="001445AD" w:rsidRDefault="00843CFE">
    <w:pPr>
      <w:pStyle w:val="Header"/>
      <w:jc w:val="right"/>
      <w:rPr>
        <w:rFonts w:ascii="Times New Roman" w:hAnsi="Times New Roman" w:cs="Times New Roman"/>
        <w:sz w:val="24"/>
        <w:szCs w:val="24"/>
      </w:rPr>
    </w:pPr>
    <w:r w:rsidRPr="001445AD">
      <w:rPr>
        <w:rFonts w:ascii="Times New Roman" w:hAnsi="Times New Roman" w:cs="Times New Roman"/>
        <w:sz w:val="24"/>
        <w:szCs w:val="24"/>
      </w:rPr>
      <w:tab/>
    </w:r>
  </w:p>
  <w:p w14:paraId="2C30D593" w14:textId="77777777" w:rsidR="00843CFE" w:rsidRPr="001445AD" w:rsidRDefault="00843CF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EA8"/>
    <w:multiLevelType w:val="hybridMultilevel"/>
    <w:tmpl w:val="AE2C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D5FF8"/>
    <w:multiLevelType w:val="multilevel"/>
    <w:tmpl w:val="E99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27EBE"/>
    <w:multiLevelType w:val="multilevel"/>
    <w:tmpl w:val="18D8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D223B"/>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43CC"/>
    <w:multiLevelType w:val="hybridMultilevel"/>
    <w:tmpl w:val="0660E850"/>
    <w:lvl w:ilvl="0" w:tplc="9D4E670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3328BF"/>
    <w:multiLevelType w:val="hybridMultilevel"/>
    <w:tmpl w:val="B602DAFC"/>
    <w:lvl w:ilvl="0" w:tplc="837CB4D4">
      <w:start w:val="4"/>
      <w:numFmt w:val="upperLetter"/>
      <w:lvlText w:val="%1."/>
      <w:lvlJc w:val="left"/>
      <w:pPr>
        <w:tabs>
          <w:tab w:val="num" w:pos="720"/>
        </w:tabs>
        <w:ind w:left="720" w:hanging="360"/>
      </w:pPr>
    </w:lvl>
    <w:lvl w:ilvl="1" w:tplc="999CA5A2" w:tentative="1">
      <w:start w:val="1"/>
      <w:numFmt w:val="decimal"/>
      <w:lvlText w:val="%2."/>
      <w:lvlJc w:val="left"/>
      <w:pPr>
        <w:tabs>
          <w:tab w:val="num" w:pos="1440"/>
        </w:tabs>
        <w:ind w:left="1440" w:hanging="360"/>
      </w:pPr>
    </w:lvl>
    <w:lvl w:ilvl="2" w:tplc="DEB09C12" w:tentative="1">
      <w:start w:val="1"/>
      <w:numFmt w:val="decimal"/>
      <w:lvlText w:val="%3."/>
      <w:lvlJc w:val="left"/>
      <w:pPr>
        <w:tabs>
          <w:tab w:val="num" w:pos="2160"/>
        </w:tabs>
        <w:ind w:left="2160" w:hanging="360"/>
      </w:pPr>
    </w:lvl>
    <w:lvl w:ilvl="3" w:tplc="F1DAE7A4" w:tentative="1">
      <w:start w:val="1"/>
      <w:numFmt w:val="decimal"/>
      <w:lvlText w:val="%4."/>
      <w:lvlJc w:val="left"/>
      <w:pPr>
        <w:tabs>
          <w:tab w:val="num" w:pos="2880"/>
        </w:tabs>
        <w:ind w:left="2880" w:hanging="360"/>
      </w:pPr>
    </w:lvl>
    <w:lvl w:ilvl="4" w:tplc="2A4889D6" w:tentative="1">
      <w:start w:val="1"/>
      <w:numFmt w:val="decimal"/>
      <w:lvlText w:val="%5."/>
      <w:lvlJc w:val="left"/>
      <w:pPr>
        <w:tabs>
          <w:tab w:val="num" w:pos="3600"/>
        </w:tabs>
        <w:ind w:left="3600" w:hanging="360"/>
      </w:pPr>
    </w:lvl>
    <w:lvl w:ilvl="5" w:tplc="4DB4422A" w:tentative="1">
      <w:start w:val="1"/>
      <w:numFmt w:val="decimal"/>
      <w:lvlText w:val="%6."/>
      <w:lvlJc w:val="left"/>
      <w:pPr>
        <w:tabs>
          <w:tab w:val="num" w:pos="4320"/>
        </w:tabs>
        <w:ind w:left="4320" w:hanging="360"/>
      </w:pPr>
    </w:lvl>
    <w:lvl w:ilvl="6" w:tplc="D7323CAE" w:tentative="1">
      <w:start w:val="1"/>
      <w:numFmt w:val="decimal"/>
      <w:lvlText w:val="%7."/>
      <w:lvlJc w:val="left"/>
      <w:pPr>
        <w:tabs>
          <w:tab w:val="num" w:pos="5040"/>
        </w:tabs>
        <w:ind w:left="5040" w:hanging="360"/>
      </w:pPr>
    </w:lvl>
    <w:lvl w:ilvl="7" w:tplc="717C3624" w:tentative="1">
      <w:start w:val="1"/>
      <w:numFmt w:val="decimal"/>
      <w:lvlText w:val="%8."/>
      <w:lvlJc w:val="left"/>
      <w:pPr>
        <w:tabs>
          <w:tab w:val="num" w:pos="5760"/>
        </w:tabs>
        <w:ind w:left="5760" w:hanging="360"/>
      </w:pPr>
    </w:lvl>
    <w:lvl w:ilvl="8" w:tplc="827E9612" w:tentative="1">
      <w:start w:val="1"/>
      <w:numFmt w:val="decimal"/>
      <w:lvlText w:val="%9."/>
      <w:lvlJc w:val="left"/>
      <w:pPr>
        <w:tabs>
          <w:tab w:val="num" w:pos="6480"/>
        </w:tabs>
        <w:ind w:left="6480" w:hanging="360"/>
      </w:pPr>
    </w:lvl>
  </w:abstractNum>
  <w:abstractNum w:abstractNumId="6" w15:restartNumberingAfterBreak="0">
    <w:nsid w:val="3A034D83"/>
    <w:multiLevelType w:val="hybridMultilevel"/>
    <w:tmpl w:val="E5FE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B69DD"/>
    <w:multiLevelType w:val="hybridMultilevel"/>
    <w:tmpl w:val="6C4CF972"/>
    <w:lvl w:ilvl="0" w:tplc="9D4E670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5C77FD"/>
    <w:multiLevelType w:val="hybridMultilevel"/>
    <w:tmpl w:val="D892F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863468"/>
    <w:multiLevelType w:val="hybridMultilevel"/>
    <w:tmpl w:val="5BD0D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A5F63"/>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1500B"/>
    <w:multiLevelType w:val="hybridMultilevel"/>
    <w:tmpl w:val="F9E6A8B4"/>
    <w:lvl w:ilvl="0" w:tplc="9D4E670E">
      <w:start w:val="1"/>
      <w:numFmt w:val="decimal"/>
      <w:lvlText w:val="%1."/>
      <w:lvlJc w:val="left"/>
      <w:pPr>
        <w:ind w:left="180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D245E6"/>
    <w:multiLevelType w:val="hybridMultilevel"/>
    <w:tmpl w:val="F37A4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0798D"/>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F6FC6"/>
    <w:multiLevelType w:val="multilevel"/>
    <w:tmpl w:val="99E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548E8"/>
    <w:multiLevelType w:val="hybridMultilevel"/>
    <w:tmpl w:val="445AA16C"/>
    <w:lvl w:ilvl="0" w:tplc="55BA452A">
      <w:start w:val="2"/>
      <w:numFmt w:val="upperLetter"/>
      <w:lvlText w:val="%1."/>
      <w:lvlJc w:val="left"/>
      <w:pPr>
        <w:tabs>
          <w:tab w:val="num" w:pos="720"/>
        </w:tabs>
        <w:ind w:left="720" w:hanging="360"/>
      </w:pPr>
    </w:lvl>
    <w:lvl w:ilvl="1" w:tplc="D71CFF42" w:tentative="1">
      <w:start w:val="1"/>
      <w:numFmt w:val="decimal"/>
      <w:lvlText w:val="%2."/>
      <w:lvlJc w:val="left"/>
      <w:pPr>
        <w:tabs>
          <w:tab w:val="num" w:pos="1440"/>
        </w:tabs>
        <w:ind w:left="1440" w:hanging="360"/>
      </w:pPr>
    </w:lvl>
    <w:lvl w:ilvl="2" w:tplc="485072F2" w:tentative="1">
      <w:start w:val="1"/>
      <w:numFmt w:val="decimal"/>
      <w:lvlText w:val="%3."/>
      <w:lvlJc w:val="left"/>
      <w:pPr>
        <w:tabs>
          <w:tab w:val="num" w:pos="2160"/>
        </w:tabs>
        <w:ind w:left="2160" w:hanging="360"/>
      </w:pPr>
    </w:lvl>
    <w:lvl w:ilvl="3" w:tplc="2842FA22" w:tentative="1">
      <w:start w:val="1"/>
      <w:numFmt w:val="decimal"/>
      <w:lvlText w:val="%4."/>
      <w:lvlJc w:val="left"/>
      <w:pPr>
        <w:tabs>
          <w:tab w:val="num" w:pos="2880"/>
        </w:tabs>
        <w:ind w:left="2880" w:hanging="360"/>
      </w:pPr>
    </w:lvl>
    <w:lvl w:ilvl="4" w:tplc="A1F0E458" w:tentative="1">
      <w:start w:val="1"/>
      <w:numFmt w:val="decimal"/>
      <w:lvlText w:val="%5."/>
      <w:lvlJc w:val="left"/>
      <w:pPr>
        <w:tabs>
          <w:tab w:val="num" w:pos="3600"/>
        </w:tabs>
        <w:ind w:left="3600" w:hanging="360"/>
      </w:pPr>
    </w:lvl>
    <w:lvl w:ilvl="5" w:tplc="89809934" w:tentative="1">
      <w:start w:val="1"/>
      <w:numFmt w:val="decimal"/>
      <w:lvlText w:val="%6."/>
      <w:lvlJc w:val="left"/>
      <w:pPr>
        <w:tabs>
          <w:tab w:val="num" w:pos="4320"/>
        </w:tabs>
        <w:ind w:left="4320" w:hanging="360"/>
      </w:pPr>
    </w:lvl>
    <w:lvl w:ilvl="6" w:tplc="E53A7716" w:tentative="1">
      <w:start w:val="1"/>
      <w:numFmt w:val="decimal"/>
      <w:lvlText w:val="%7."/>
      <w:lvlJc w:val="left"/>
      <w:pPr>
        <w:tabs>
          <w:tab w:val="num" w:pos="5040"/>
        </w:tabs>
        <w:ind w:left="5040" w:hanging="360"/>
      </w:pPr>
    </w:lvl>
    <w:lvl w:ilvl="7" w:tplc="2174A786" w:tentative="1">
      <w:start w:val="1"/>
      <w:numFmt w:val="decimal"/>
      <w:lvlText w:val="%8."/>
      <w:lvlJc w:val="left"/>
      <w:pPr>
        <w:tabs>
          <w:tab w:val="num" w:pos="5760"/>
        </w:tabs>
        <w:ind w:left="5760" w:hanging="360"/>
      </w:pPr>
    </w:lvl>
    <w:lvl w:ilvl="8" w:tplc="6DE45682" w:tentative="1">
      <w:start w:val="1"/>
      <w:numFmt w:val="decimal"/>
      <w:lvlText w:val="%9."/>
      <w:lvlJc w:val="left"/>
      <w:pPr>
        <w:tabs>
          <w:tab w:val="num" w:pos="6480"/>
        </w:tabs>
        <w:ind w:left="6480" w:hanging="360"/>
      </w:pPr>
    </w:lvl>
  </w:abstractNum>
  <w:abstractNum w:abstractNumId="16" w15:restartNumberingAfterBreak="0">
    <w:nsid w:val="78E66AC3"/>
    <w:multiLevelType w:val="hybridMultilevel"/>
    <w:tmpl w:val="40C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E7DF1"/>
    <w:multiLevelType w:val="hybridMultilevel"/>
    <w:tmpl w:val="97CC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31B17"/>
    <w:multiLevelType w:val="hybridMultilevel"/>
    <w:tmpl w:val="D4F2EC78"/>
    <w:lvl w:ilvl="0" w:tplc="3FB43A7A">
      <w:start w:val="3"/>
      <w:numFmt w:val="upperLetter"/>
      <w:lvlText w:val="%1."/>
      <w:lvlJc w:val="left"/>
      <w:pPr>
        <w:tabs>
          <w:tab w:val="num" w:pos="720"/>
        </w:tabs>
        <w:ind w:left="720" w:hanging="360"/>
      </w:pPr>
    </w:lvl>
    <w:lvl w:ilvl="1" w:tplc="D896B628" w:tentative="1">
      <w:start w:val="1"/>
      <w:numFmt w:val="decimal"/>
      <w:lvlText w:val="%2."/>
      <w:lvlJc w:val="left"/>
      <w:pPr>
        <w:tabs>
          <w:tab w:val="num" w:pos="1440"/>
        </w:tabs>
        <w:ind w:left="1440" w:hanging="360"/>
      </w:pPr>
    </w:lvl>
    <w:lvl w:ilvl="2" w:tplc="C85AB54E" w:tentative="1">
      <w:start w:val="1"/>
      <w:numFmt w:val="decimal"/>
      <w:lvlText w:val="%3."/>
      <w:lvlJc w:val="left"/>
      <w:pPr>
        <w:tabs>
          <w:tab w:val="num" w:pos="2160"/>
        </w:tabs>
        <w:ind w:left="2160" w:hanging="360"/>
      </w:pPr>
    </w:lvl>
    <w:lvl w:ilvl="3" w:tplc="F6665482" w:tentative="1">
      <w:start w:val="1"/>
      <w:numFmt w:val="decimal"/>
      <w:lvlText w:val="%4."/>
      <w:lvlJc w:val="left"/>
      <w:pPr>
        <w:tabs>
          <w:tab w:val="num" w:pos="2880"/>
        </w:tabs>
        <w:ind w:left="2880" w:hanging="360"/>
      </w:pPr>
    </w:lvl>
    <w:lvl w:ilvl="4" w:tplc="722EEB7C" w:tentative="1">
      <w:start w:val="1"/>
      <w:numFmt w:val="decimal"/>
      <w:lvlText w:val="%5."/>
      <w:lvlJc w:val="left"/>
      <w:pPr>
        <w:tabs>
          <w:tab w:val="num" w:pos="3600"/>
        </w:tabs>
        <w:ind w:left="3600" w:hanging="360"/>
      </w:pPr>
    </w:lvl>
    <w:lvl w:ilvl="5" w:tplc="B25C1468" w:tentative="1">
      <w:start w:val="1"/>
      <w:numFmt w:val="decimal"/>
      <w:lvlText w:val="%6."/>
      <w:lvlJc w:val="left"/>
      <w:pPr>
        <w:tabs>
          <w:tab w:val="num" w:pos="4320"/>
        </w:tabs>
        <w:ind w:left="4320" w:hanging="360"/>
      </w:pPr>
    </w:lvl>
    <w:lvl w:ilvl="6" w:tplc="34BC8EA8" w:tentative="1">
      <w:start w:val="1"/>
      <w:numFmt w:val="decimal"/>
      <w:lvlText w:val="%7."/>
      <w:lvlJc w:val="left"/>
      <w:pPr>
        <w:tabs>
          <w:tab w:val="num" w:pos="5040"/>
        </w:tabs>
        <w:ind w:left="5040" w:hanging="360"/>
      </w:pPr>
    </w:lvl>
    <w:lvl w:ilvl="7" w:tplc="26948700" w:tentative="1">
      <w:start w:val="1"/>
      <w:numFmt w:val="decimal"/>
      <w:lvlText w:val="%8."/>
      <w:lvlJc w:val="left"/>
      <w:pPr>
        <w:tabs>
          <w:tab w:val="num" w:pos="5760"/>
        </w:tabs>
        <w:ind w:left="5760" w:hanging="360"/>
      </w:pPr>
    </w:lvl>
    <w:lvl w:ilvl="8" w:tplc="B0F2B10A" w:tentative="1">
      <w:start w:val="1"/>
      <w:numFmt w:val="decimal"/>
      <w:lvlText w:val="%9."/>
      <w:lvlJc w:val="left"/>
      <w:pPr>
        <w:tabs>
          <w:tab w:val="num" w:pos="6480"/>
        </w:tabs>
        <w:ind w:left="6480" w:hanging="360"/>
      </w:pPr>
    </w:lvl>
  </w:abstractNum>
  <w:abstractNum w:abstractNumId="19" w15:restartNumberingAfterBreak="0">
    <w:nsid w:val="7C7620B7"/>
    <w:multiLevelType w:val="multilevel"/>
    <w:tmpl w:val="77A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2"/>
    <w:lvlOverride w:ilvl="0">
      <w:lvl w:ilvl="0">
        <w:numFmt w:val="upperLetter"/>
        <w:lvlText w:val="%1."/>
        <w:lvlJc w:val="left"/>
      </w:lvl>
    </w:lvlOverride>
  </w:num>
  <w:num w:numId="4">
    <w:abstractNumId w:val="15"/>
  </w:num>
  <w:num w:numId="5">
    <w:abstractNumId w:val="18"/>
  </w:num>
  <w:num w:numId="6">
    <w:abstractNumId w:val="5"/>
  </w:num>
  <w:num w:numId="7">
    <w:abstractNumId w:val="1"/>
  </w:num>
  <w:num w:numId="8">
    <w:abstractNumId w:val="10"/>
  </w:num>
  <w:num w:numId="9">
    <w:abstractNumId w:val="3"/>
  </w:num>
  <w:num w:numId="10">
    <w:abstractNumId w:val="13"/>
  </w:num>
  <w:num w:numId="11">
    <w:abstractNumId w:val="9"/>
  </w:num>
  <w:num w:numId="12">
    <w:abstractNumId w:val="12"/>
  </w:num>
  <w:num w:numId="13">
    <w:abstractNumId w:val="16"/>
  </w:num>
  <w:num w:numId="14">
    <w:abstractNumId w:val="0"/>
  </w:num>
  <w:num w:numId="15">
    <w:abstractNumId w:val="6"/>
  </w:num>
  <w:num w:numId="16">
    <w:abstractNumId w:val="17"/>
  </w:num>
  <w:num w:numId="17">
    <w:abstractNumId w:val="8"/>
  </w:num>
  <w:num w:numId="18">
    <w:abstractNumId w:val="4"/>
  </w:num>
  <w:num w:numId="19">
    <w:abstractNumId w:val="11"/>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sako Matsuo">
    <w15:presenceInfo w15:providerId="AD" w15:userId="S-1-5-21-3792995650-1684798503-1435206973-76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AD"/>
    <w:rsid w:val="00002476"/>
    <w:rsid w:val="0000367F"/>
    <w:rsid w:val="00004341"/>
    <w:rsid w:val="0000464F"/>
    <w:rsid w:val="00005095"/>
    <w:rsid w:val="000077CE"/>
    <w:rsid w:val="00007904"/>
    <w:rsid w:val="000100BE"/>
    <w:rsid w:val="000115D0"/>
    <w:rsid w:val="00011BC2"/>
    <w:rsid w:val="00016BF9"/>
    <w:rsid w:val="000220B4"/>
    <w:rsid w:val="000232F8"/>
    <w:rsid w:val="000235E4"/>
    <w:rsid w:val="00023747"/>
    <w:rsid w:val="00023948"/>
    <w:rsid w:val="00023D59"/>
    <w:rsid w:val="00031241"/>
    <w:rsid w:val="00032053"/>
    <w:rsid w:val="00033D09"/>
    <w:rsid w:val="000351F2"/>
    <w:rsid w:val="000359C4"/>
    <w:rsid w:val="00036CDB"/>
    <w:rsid w:val="00036DE9"/>
    <w:rsid w:val="00041E69"/>
    <w:rsid w:val="00043606"/>
    <w:rsid w:val="0004448A"/>
    <w:rsid w:val="000469CB"/>
    <w:rsid w:val="00047E22"/>
    <w:rsid w:val="000508F6"/>
    <w:rsid w:val="00050AE9"/>
    <w:rsid w:val="00053D33"/>
    <w:rsid w:val="00054684"/>
    <w:rsid w:val="00054DD0"/>
    <w:rsid w:val="00055ABC"/>
    <w:rsid w:val="00055EE2"/>
    <w:rsid w:val="000610E9"/>
    <w:rsid w:val="00061A2B"/>
    <w:rsid w:val="00064045"/>
    <w:rsid w:val="0006441A"/>
    <w:rsid w:val="00066C70"/>
    <w:rsid w:val="00071227"/>
    <w:rsid w:val="00071CFB"/>
    <w:rsid w:val="00072632"/>
    <w:rsid w:val="00072775"/>
    <w:rsid w:val="00072858"/>
    <w:rsid w:val="0007382F"/>
    <w:rsid w:val="000742CB"/>
    <w:rsid w:val="000744DF"/>
    <w:rsid w:val="00075597"/>
    <w:rsid w:val="000767FC"/>
    <w:rsid w:val="00077BD2"/>
    <w:rsid w:val="0008294B"/>
    <w:rsid w:val="00083DBB"/>
    <w:rsid w:val="00085D4B"/>
    <w:rsid w:val="0008729C"/>
    <w:rsid w:val="00087A08"/>
    <w:rsid w:val="00090CEF"/>
    <w:rsid w:val="00092367"/>
    <w:rsid w:val="00092708"/>
    <w:rsid w:val="00093EA6"/>
    <w:rsid w:val="00094325"/>
    <w:rsid w:val="00094A52"/>
    <w:rsid w:val="0009507B"/>
    <w:rsid w:val="000A0D20"/>
    <w:rsid w:val="000A19AF"/>
    <w:rsid w:val="000A3277"/>
    <w:rsid w:val="000A3AEE"/>
    <w:rsid w:val="000A4654"/>
    <w:rsid w:val="000A6596"/>
    <w:rsid w:val="000A6CCB"/>
    <w:rsid w:val="000B05DE"/>
    <w:rsid w:val="000B0FF1"/>
    <w:rsid w:val="000B1BE2"/>
    <w:rsid w:val="000B2D53"/>
    <w:rsid w:val="000B42EF"/>
    <w:rsid w:val="000B6A4E"/>
    <w:rsid w:val="000B78E9"/>
    <w:rsid w:val="000B7CF0"/>
    <w:rsid w:val="000C13CA"/>
    <w:rsid w:val="000C2208"/>
    <w:rsid w:val="000C3268"/>
    <w:rsid w:val="000C3CE4"/>
    <w:rsid w:val="000C4CD3"/>
    <w:rsid w:val="000C5CCC"/>
    <w:rsid w:val="000D0392"/>
    <w:rsid w:val="000D1F44"/>
    <w:rsid w:val="000D2547"/>
    <w:rsid w:val="000D32D8"/>
    <w:rsid w:val="000D45EE"/>
    <w:rsid w:val="000D5E9C"/>
    <w:rsid w:val="000E0EC9"/>
    <w:rsid w:val="000E1B31"/>
    <w:rsid w:val="000E335F"/>
    <w:rsid w:val="000E394C"/>
    <w:rsid w:val="000E3E76"/>
    <w:rsid w:val="000E40B4"/>
    <w:rsid w:val="000E41E0"/>
    <w:rsid w:val="000E4B4F"/>
    <w:rsid w:val="000E4D28"/>
    <w:rsid w:val="000F086A"/>
    <w:rsid w:val="000F0BA3"/>
    <w:rsid w:val="000F271E"/>
    <w:rsid w:val="000F4A94"/>
    <w:rsid w:val="000F7397"/>
    <w:rsid w:val="000F76A6"/>
    <w:rsid w:val="000F7C44"/>
    <w:rsid w:val="00102387"/>
    <w:rsid w:val="00103038"/>
    <w:rsid w:val="00103218"/>
    <w:rsid w:val="00105372"/>
    <w:rsid w:val="001105F5"/>
    <w:rsid w:val="001110C5"/>
    <w:rsid w:val="001122C0"/>
    <w:rsid w:val="001126CE"/>
    <w:rsid w:val="00114905"/>
    <w:rsid w:val="00117041"/>
    <w:rsid w:val="00117FE4"/>
    <w:rsid w:val="00120119"/>
    <w:rsid w:val="0012124D"/>
    <w:rsid w:val="00122C07"/>
    <w:rsid w:val="001254AA"/>
    <w:rsid w:val="00125D8C"/>
    <w:rsid w:val="00125F37"/>
    <w:rsid w:val="001345CB"/>
    <w:rsid w:val="00134B38"/>
    <w:rsid w:val="001350F3"/>
    <w:rsid w:val="0013590E"/>
    <w:rsid w:val="00135FB3"/>
    <w:rsid w:val="00136BFF"/>
    <w:rsid w:val="00137896"/>
    <w:rsid w:val="00141CA9"/>
    <w:rsid w:val="00142BBA"/>
    <w:rsid w:val="00143B32"/>
    <w:rsid w:val="001445AD"/>
    <w:rsid w:val="00144971"/>
    <w:rsid w:val="001473B0"/>
    <w:rsid w:val="001473DA"/>
    <w:rsid w:val="001514E7"/>
    <w:rsid w:val="00155C24"/>
    <w:rsid w:val="00156232"/>
    <w:rsid w:val="001576EB"/>
    <w:rsid w:val="00165008"/>
    <w:rsid w:val="00166CFC"/>
    <w:rsid w:val="00172AE6"/>
    <w:rsid w:val="0017366C"/>
    <w:rsid w:val="0017571E"/>
    <w:rsid w:val="00176DA6"/>
    <w:rsid w:val="0017749B"/>
    <w:rsid w:val="0017769E"/>
    <w:rsid w:val="00177D36"/>
    <w:rsid w:val="0018156A"/>
    <w:rsid w:val="00181FCF"/>
    <w:rsid w:val="001820A5"/>
    <w:rsid w:val="00182663"/>
    <w:rsid w:val="00183743"/>
    <w:rsid w:val="001840D0"/>
    <w:rsid w:val="0018435E"/>
    <w:rsid w:val="001847E4"/>
    <w:rsid w:val="001858A0"/>
    <w:rsid w:val="00185BB8"/>
    <w:rsid w:val="00190F41"/>
    <w:rsid w:val="00192DEE"/>
    <w:rsid w:val="00193D67"/>
    <w:rsid w:val="00194025"/>
    <w:rsid w:val="001A021A"/>
    <w:rsid w:val="001A2308"/>
    <w:rsid w:val="001A47BA"/>
    <w:rsid w:val="001A47D1"/>
    <w:rsid w:val="001A5D4D"/>
    <w:rsid w:val="001A756D"/>
    <w:rsid w:val="001A7D83"/>
    <w:rsid w:val="001B0B95"/>
    <w:rsid w:val="001B2DF8"/>
    <w:rsid w:val="001B3473"/>
    <w:rsid w:val="001B4760"/>
    <w:rsid w:val="001B4D74"/>
    <w:rsid w:val="001B6721"/>
    <w:rsid w:val="001B6B07"/>
    <w:rsid w:val="001C0D8E"/>
    <w:rsid w:val="001C30DA"/>
    <w:rsid w:val="001C58DA"/>
    <w:rsid w:val="001C6CF5"/>
    <w:rsid w:val="001C796E"/>
    <w:rsid w:val="001D1708"/>
    <w:rsid w:val="001D23EA"/>
    <w:rsid w:val="001D284E"/>
    <w:rsid w:val="001D347C"/>
    <w:rsid w:val="001D5E25"/>
    <w:rsid w:val="001D752E"/>
    <w:rsid w:val="001D770B"/>
    <w:rsid w:val="001E1C1E"/>
    <w:rsid w:val="001E1DE8"/>
    <w:rsid w:val="001E22DA"/>
    <w:rsid w:val="001E2543"/>
    <w:rsid w:val="001E2EF4"/>
    <w:rsid w:val="001E4F8D"/>
    <w:rsid w:val="001E521C"/>
    <w:rsid w:val="001E53A0"/>
    <w:rsid w:val="001E67E9"/>
    <w:rsid w:val="001E6F9B"/>
    <w:rsid w:val="001F0CE0"/>
    <w:rsid w:val="001F2B55"/>
    <w:rsid w:val="001F4071"/>
    <w:rsid w:val="001F4B09"/>
    <w:rsid w:val="001F4F9A"/>
    <w:rsid w:val="001F51DD"/>
    <w:rsid w:val="001F63ED"/>
    <w:rsid w:val="001F6407"/>
    <w:rsid w:val="001F6A40"/>
    <w:rsid w:val="00200101"/>
    <w:rsid w:val="00200C0E"/>
    <w:rsid w:val="00201BC5"/>
    <w:rsid w:val="00202659"/>
    <w:rsid w:val="002030DD"/>
    <w:rsid w:val="00203A3A"/>
    <w:rsid w:val="002045C5"/>
    <w:rsid w:val="002118A4"/>
    <w:rsid w:val="00212E2A"/>
    <w:rsid w:val="002165F1"/>
    <w:rsid w:val="00217136"/>
    <w:rsid w:val="00217303"/>
    <w:rsid w:val="002177F3"/>
    <w:rsid w:val="0022107D"/>
    <w:rsid w:val="0022121C"/>
    <w:rsid w:val="0022685A"/>
    <w:rsid w:val="00230350"/>
    <w:rsid w:val="002324C2"/>
    <w:rsid w:val="00232FC8"/>
    <w:rsid w:val="00233809"/>
    <w:rsid w:val="00234ABC"/>
    <w:rsid w:val="00235956"/>
    <w:rsid w:val="002420C0"/>
    <w:rsid w:val="002436FE"/>
    <w:rsid w:val="00245070"/>
    <w:rsid w:val="002451A6"/>
    <w:rsid w:val="0024688E"/>
    <w:rsid w:val="00246CCE"/>
    <w:rsid w:val="00247927"/>
    <w:rsid w:val="00253915"/>
    <w:rsid w:val="00253AA1"/>
    <w:rsid w:val="00254270"/>
    <w:rsid w:val="00254F79"/>
    <w:rsid w:val="00257145"/>
    <w:rsid w:val="00261809"/>
    <w:rsid w:val="00261E51"/>
    <w:rsid w:val="00263AE8"/>
    <w:rsid w:val="00270862"/>
    <w:rsid w:val="00270897"/>
    <w:rsid w:val="00270B82"/>
    <w:rsid w:val="00271F1D"/>
    <w:rsid w:val="00272F1B"/>
    <w:rsid w:val="00273772"/>
    <w:rsid w:val="00273983"/>
    <w:rsid w:val="00273D60"/>
    <w:rsid w:val="00276B4A"/>
    <w:rsid w:val="002808CD"/>
    <w:rsid w:val="00280E1E"/>
    <w:rsid w:val="002823DE"/>
    <w:rsid w:val="00282E18"/>
    <w:rsid w:val="0028645B"/>
    <w:rsid w:val="00286652"/>
    <w:rsid w:val="0028742E"/>
    <w:rsid w:val="00287E0D"/>
    <w:rsid w:val="002946A3"/>
    <w:rsid w:val="00295926"/>
    <w:rsid w:val="00296495"/>
    <w:rsid w:val="00297807"/>
    <w:rsid w:val="002A225E"/>
    <w:rsid w:val="002A35FD"/>
    <w:rsid w:val="002A37A2"/>
    <w:rsid w:val="002A5265"/>
    <w:rsid w:val="002A7A48"/>
    <w:rsid w:val="002B1761"/>
    <w:rsid w:val="002B31FE"/>
    <w:rsid w:val="002B3388"/>
    <w:rsid w:val="002B3554"/>
    <w:rsid w:val="002B4532"/>
    <w:rsid w:val="002B5C84"/>
    <w:rsid w:val="002B6CA8"/>
    <w:rsid w:val="002B7666"/>
    <w:rsid w:val="002C059D"/>
    <w:rsid w:val="002C23BD"/>
    <w:rsid w:val="002C2704"/>
    <w:rsid w:val="002C28E1"/>
    <w:rsid w:val="002C43CD"/>
    <w:rsid w:val="002C4D15"/>
    <w:rsid w:val="002C670A"/>
    <w:rsid w:val="002D07F7"/>
    <w:rsid w:val="002D1192"/>
    <w:rsid w:val="002D4571"/>
    <w:rsid w:val="002D6484"/>
    <w:rsid w:val="002D77E3"/>
    <w:rsid w:val="002E16AF"/>
    <w:rsid w:val="002E2B89"/>
    <w:rsid w:val="002E4CA0"/>
    <w:rsid w:val="002E4FF4"/>
    <w:rsid w:val="002F03DD"/>
    <w:rsid w:val="002F19D3"/>
    <w:rsid w:val="002F1BFB"/>
    <w:rsid w:val="002F3233"/>
    <w:rsid w:val="002F3897"/>
    <w:rsid w:val="002F40A4"/>
    <w:rsid w:val="002F4C07"/>
    <w:rsid w:val="002F7767"/>
    <w:rsid w:val="002F7E30"/>
    <w:rsid w:val="00301F2B"/>
    <w:rsid w:val="00302F1C"/>
    <w:rsid w:val="003033E0"/>
    <w:rsid w:val="00303517"/>
    <w:rsid w:val="003042C8"/>
    <w:rsid w:val="00304EE2"/>
    <w:rsid w:val="00306D1F"/>
    <w:rsid w:val="00307898"/>
    <w:rsid w:val="00310A9D"/>
    <w:rsid w:val="00310B53"/>
    <w:rsid w:val="00311950"/>
    <w:rsid w:val="0031306A"/>
    <w:rsid w:val="003138D2"/>
    <w:rsid w:val="00313FD5"/>
    <w:rsid w:val="0031430E"/>
    <w:rsid w:val="003153AF"/>
    <w:rsid w:val="003158DD"/>
    <w:rsid w:val="00317254"/>
    <w:rsid w:val="00317256"/>
    <w:rsid w:val="003172D1"/>
    <w:rsid w:val="0031743B"/>
    <w:rsid w:val="00320AB6"/>
    <w:rsid w:val="0032171B"/>
    <w:rsid w:val="00322DCD"/>
    <w:rsid w:val="00323F6D"/>
    <w:rsid w:val="00324692"/>
    <w:rsid w:val="003278E9"/>
    <w:rsid w:val="00330F89"/>
    <w:rsid w:val="00331473"/>
    <w:rsid w:val="003322BD"/>
    <w:rsid w:val="003325AB"/>
    <w:rsid w:val="00332667"/>
    <w:rsid w:val="00332A1E"/>
    <w:rsid w:val="00333576"/>
    <w:rsid w:val="00334C30"/>
    <w:rsid w:val="003362CD"/>
    <w:rsid w:val="003363A1"/>
    <w:rsid w:val="0034058F"/>
    <w:rsid w:val="00341196"/>
    <w:rsid w:val="003417F8"/>
    <w:rsid w:val="003424B8"/>
    <w:rsid w:val="00342AB4"/>
    <w:rsid w:val="0034310D"/>
    <w:rsid w:val="003433C8"/>
    <w:rsid w:val="00343725"/>
    <w:rsid w:val="00343B0C"/>
    <w:rsid w:val="00345612"/>
    <w:rsid w:val="0034627C"/>
    <w:rsid w:val="0034677F"/>
    <w:rsid w:val="00347ADA"/>
    <w:rsid w:val="00347CCD"/>
    <w:rsid w:val="00350394"/>
    <w:rsid w:val="00350BC9"/>
    <w:rsid w:val="0035315E"/>
    <w:rsid w:val="00355232"/>
    <w:rsid w:val="00355BF0"/>
    <w:rsid w:val="00357EEB"/>
    <w:rsid w:val="00361EAD"/>
    <w:rsid w:val="0036288E"/>
    <w:rsid w:val="00362D78"/>
    <w:rsid w:val="00363C95"/>
    <w:rsid w:val="003657F5"/>
    <w:rsid w:val="00367DF7"/>
    <w:rsid w:val="00370963"/>
    <w:rsid w:val="0037310C"/>
    <w:rsid w:val="00374339"/>
    <w:rsid w:val="0037455D"/>
    <w:rsid w:val="003762A7"/>
    <w:rsid w:val="003767AF"/>
    <w:rsid w:val="00377149"/>
    <w:rsid w:val="00380040"/>
    <w:rsid w:val="00380514"/>
    <w:rsid w:val="003836EB"/>
    <w:rsid w:val="00384534"/>
    <w:rsid w:val="0038489D"/>
    <w:rsid w:val="00386C19"/>
    <w:rsid w:val="00387D72"/>
    <w:rsid w:val="0039060E"/>
    <w:rsid w:val="00391DA6"/>
    <w:rsid w:val="0039321F"/>
    <w:rsid w:val="0039380B"/>
    <w:rsid w:val="0039453D"/>
    <w:rsid w:val="003954D0"/>
    <w:rsid w:val="003957A6"/>
    <w:rsid w:val="00396B6A"/>
    <w:rsid w:val="00396D70"/>
    <w:rsid w:val="00397D76"/>
    <w:rsid w:val="003A17A9"/>
    <w:rsid w:val="003A33EF"/>
    <w:rsid w:val="003A43DC"/>
    <w:rsid w:val="003A468A"/>
    <w:rsid w:val="003A6B57"/>
    <w:rsid w:val="003A76DA"/>
    <w:rsid w:val="003B02CC"/>
    <w:rsid w:val="003B10D6"/>
    <w:rsid w:val="003B45A0"/>
    <w:rsid w:val="003B5CB5"/>
    <w:rsid w:val="003B6BF6"/>
    <w:rsid w:val="003B6DC7"/>
    <w:rsid w:val="003B6DFD"/>
    <w:rsid w:val="003C1B64"/>
    <w:rsid w:val="003C1C61"/>
    <w:rsid w:val="003C5CCD"/>
    <w:rsid w:val="003C713F"/>
    <w:rsid w:val="003D0CA2"/>
    <w:rsid w:val="003D1E12"/>
    <w:rsid w:val="003D2129"/>
    <w:rsid w:val="003D2D82"/>
    <w:rsid w:val="003D3859"/>
    <w:rsid w:val="003D505A"/>
    <w:rsid w:val="003D5215"/>
    <w:rsid w:val="003D5B19"/>
    <w:rsid w:val="003D6E43"/>
    <w:rsid w:val="003D72CF"/>
    <w:rsid w:val="003D72F4"/>
    <w:rsid w:val="003E05D1"/>
    <w:rsid w:val="003E0700"/>
    <w:rsid w:val="003E1D40"/>
    <w:rsid w:val="003E2434"/>
    <w:rsid w:val="003E5C9C"/>
    <w:rsid w:val="003F0A93"/>
    <w:rsid w:val="003F12EA"/>
    <w:rsid w:val="003F141A"/>
    <w:rsid w:val="003F22AD"/>
    <w:rsid w:val="003F289F"/>
    <w:rsid w:val="003F3804"/>
    <w:rsid w:val="003F3B3D"/>
    <w:rsid w:val="003F43D3"/>
    <w:rsid w:val="003F4A1F"/>
    <w:rsid w:val="003F5366"/>
    <w:rsid w:val="003F6A11"/>
    <w:rsid w:val="003F7085"/>
    <w:rsid w:val="00407FA1"/>
    <w:rsid w:val="00410371"/>
    <w:rsid w:val="00410D4C"/>
    <w:rsid w:val="004112A0"/>
    <w:rsid w:val="00412D5D"/>
    <w:rsid w:val="0041510A"/>
    <w:rsid w:val="00416A8D"/>
    <w:rsid w:val="00416C30"/>
    <w:rsid w:val="0041787F"/>
    <w:rsid w:val="004201EA"/>
    <w:rsid w:val="0042142B"/>
    <w:rsid w:val="004222A7"/>
    <w:rsid w:val="00422DCA"/>
    <w:rsid w:val="004250EF"/>
    <w:rsid w:val="004260F6"/>
    <w:rsid w:val="00426FE1"/>
    <w:rsid w:val="004270CA"/>
    <w:rsid w:val="004273D9"/>
    <w:rsid w:val="0042788F"/>
    <w:rsid w:val="00427B1D"/>
    <w:rsid w:val="00427B8B"/>
    <w:rsid w:val="00432310"/>
    <w:rsid w:val="00437791"/>
    <w:rsid w:val="004418FF"/>
    <w:rsid w:val="00443407"/>
    <w:rsid w:val="00444138"/>
    <w:rsid w:val="00444D76"/>
    <w:rsid w:val="0044758C"/>
    <w:rsid w:val="004476E6"/>
    <w:rsid w:val="004477D7"/>
    <w:rsid w:val="00447CCB"/>
    <w:rsid w:val="004521B0"/>
    <w:rsid w:val="004542E7"/>
    <w:rsid w:val="00454607"/>
    <w:rsid w:val="004564D6"/>
    <w:rsid w:val="00456562"/>
    <w:rsid w:val="00460A61"/>
    <w:rsid w:val="00461F53"/>
    <w:rsid w:val="004660FB"/>
    <w:rsid w:val="00466489"/>
    <w:rsid w:val="00467833"/>
    <w:rsid w:val="00467A54"/>
    <w:rsid w:val="004740D0"/>
    <w:rsid w:val="004741DF"/>
    <w:rsid w:val="004772E9"/>
    <w:rsid w:val="00480407"/>
    <w:rsid w:val="00481215"/>
    <w:rsid w:val="00482A42"/>
    <w:rsid w:val="004879B9"/>
    <w:rsid w:val="00487F4A"/>
    <w:rsid w:val="0049145D"/>
    <w:rsid w:val="004920CF"/>
    <w:rsid w:val="0049508B"/>
    <w:rsid w:val="00497BE1"/>
    <w:rsid w:val="004A036F"/>
    <w:rsid w:val="004A090C"/>
    <w:rsid w:val="004A42D8"/>
    <w:rsid w:val="004A5301"/>
    <w:rsid w:val="004A5716"/>
    <w:rsid w:val="004A64FD"/>
    <w:rsid w:val="004B1705"/>
    <w:rsid w:val="004B227E"/>
    <w:rsid w:val="004B2953"/>
    <w:rsid w:val="004B30E9"/>
    <w:rsid w:val="004B40CC"/>
    <w:rsid w:val="004B744F"/>
    <w:rsid w:val="004B7858"/>
    <w:rsid w:val="004B7B4D"/>
    <w:rsid w:val="004B7E20"/>
    <w:rsid w:val="004B7EC1"/>
    <w:rsid w:val="004C138F"/>
    <w:rsid w:val="004C1873"/>
    <w:rsid w:val="004C18B8"/>
    <w:rsid w:val="004C1A90"/>
    <w:rsid w:val="004C28E2"/>
    <w:rsid w:val="004C3F6C"/>
    <w:rsid w:val="004C436F"/>
    <w:rsid w:val="004C641A"/>
    <w:rsid w:val="004C6A1C"/>
    <w:rsid w:val="004C715C"/>
    <w:rsid w:val="004D054D"/>
    <w:rsid w:val="004D12F9"/>
    <w:rsid w:val="004D2AEF"/>
    <w:rsid w:val="004D2E90"/>
    <w:rsid w:val="004D3105"/>
    <w:rsid w:val="004D331E"/>
    <w:rsid w:val="004D3842"/>
    <w:rsid w:val="004D539A"/>
    <w:rsid w:val="004D55D2"/>
    <w:rsid w:val="004D68A6"/>
    <w:rsid w:val="004D702D"/>
    <w:rsid w:val="004E03D7"/>
    <w:rsid w:val="004E093E"/>
    <w:rsid w:val="004E273D"/>
    <w:rsid w:val="004E4F4B"/>
    <w:rsid w:val="004E59B9"/>
    <w:rsid w:val="004E5A69"/>
    <w:rsid w:val="004E6B48"/>
    <w:rsid w:val="004E7854"/>
    <w:rsid w:val="004F07BC"/>
    <w:rsid w:val="004F0D20"/>
    <w:rsid w:val="004F1136"/>
    <w:rsid w:val="004F4965"/>
    <w:rsid w:val="004F5F26"/>
    <w:rsid w:val="004F6209"/>
    <w:rsid w:val="00500B9B"/>
    <w:rsid w:val="00502239"/>
    <w:rsid w:val="00503488"/>
    <w:rsid w:val="00503F98"/>
    <w:rsid w:val="0050490B"/>
    <w:rsid w:val="005073D8"/>
    <w:rsid w:val="00507963"/>
    <w:rsid w:val="00510CAC"/>
    <w:rsid w:val="0051285B"/>
    <w:rsid w:val="005135F9"/>
    <w:rsid w:val="00513CC3"/>
    <w:rsid w:val="00515878"/>
    <w:rsid w:val="005167C7"/>
    <w:rsid w:val="00517619"/>
    <w:rsid w:val="00521FC1"/>
    <w:rsid w:val="005221FA"/>
    <w:rsid w:val="00523430"/>
    <w:rsid w:val="00524BBA"/>
    <w:rsid w:val="0052513D"/>
    <w:rsid w:val="00526473"/>
    <w:rsid w:val="00526FBC"/>
    <w:rsid w:val="005278FA"/>
    <w:rsid w:val="00530C05"/>
    <w:rsid w:val="005322B8"/>
    <w:rsid w:val="0053555A"/>
    <w:rsid w:val="00536216"/>
    <w:rsid w:val="005365CF"/>
    <w:rsid w:val="00540B03"/>
    <w:rsid w:val="00541FCB"/>
    <w:rsid w:val="00545F05"/>
    <w:rsid w:val="005465FF"/>
    <w:rsid w:val="00546CD3"/>
    <w:rsid w:val="00546DDE"/>
    <w:rsid w:val="0054723A"/>
    <w:rsid w:val="005474A8"/>
    <w:rsid w:val="00550ADD"/>
    <w:rsid w:val="00550EE3"/>
    <w:rsid w:val="00551FD6"/>
    <w:rsid w:val="00552508"/>
    <w:rsid w:val="0055345B"/>
    <w:rsid w:val="00553464"/>
    <w:rsid w:val="00554B55"/>
    <w:rsid w:val="00554CFC"/>
    <w:rsid w:val="00556778"/>
    <w:rsid w:val="0055732E"/>
    <w:rsid w:val="00557CEF"/>
    <w:rsid w:val="00560FAA"/>
    <w:rsid w:val="00561449"/>
    <w:rsid w:val="005627D4"/>
    <w:rsid w:val="00562907"/>
    <w:rsid w:val="00564465"/>
    <w:rsid w:val="005669EF"/>
    <w:rsid w:val="00566C14"/>
    <w:rsid w:val="00566F66"/>
    <w:rsid w:val="00571498"/>
    <w:rsid w:val="00576F2E"/>
    <w:rsid w:val="00580558"/>
    <w:rsid w:val="0058080D"/>
    <w:rsid w:val="005811F3"/>
    <w:rsid w:val="00582285"/>
    <w:rsid w:val="0058255B"/>
    <w:rsid w:val="005843A1"/>
    <w:rsid w:val="00586C05"/>
    <w:rsid w:val="005909B8"/>
    <w:rsid w:val="00591681"/>
    <w:rsid w:val="00591FEA"/>
    <w:rsid w:val="00593050"/>
    <w:rsid w:val="00593413"/>
    <w:rsid w:val="0059465B"/>
    <w:rsid w:val="00594DF6"/>
    <w:rsid w:val="00594ECE"/>
    <w:rsid w:val="005A02F2"/>
    <w:rsid w:val="005A038A"/>
    <w:rsid w:val="005A078D"/>
    <w:rsid w:val="005A0F7F"/>
    <w:rsid w:val="005A1D06"/>
    <w:rsid w:val="005A2F77"/>
    <w:rsid w:val="005A3275"/>
    <w:rsid w:val="005A42BF"/>
    <w:rsid w:val="005A490A"/>
    <w:rsid w:val="005A5204"/>
    <w:rsid w:val="005A7B33"/>
    <w:rsid w:val="005B09B1"/>
    <w:rsid w:val="005B0BF4"/>
    <w:rsid w:val="005B0DB7"/>
    <w:rsid w:val="005B114C"/>
    <w:rsid w:val="005B1CB0"/>
    <w:rsid w:val="005B2685"/>
    <w:rsid w:val="005B274F"/>
    <w:rsid w:val="005B5F50"/>
    <w:rsid w:val="005B69DA"/>
    <w:rsid w:val="005B6FFE"/>
    <w:rsid w:val="005B781B"/>
    <w:rsid w:val="005B7D0D"/>
    <w:rsid w:val="005C1A49"/>
    <w:rsid w:val="005C3CD0"/>
    <w:rsid w:val="005C7A98"/>
    <w:rsid w:val="005D1139"/>
    <w:rsid w:val="005D2AC7"/>
    <w:rsid w:val="005D2C72"/>
    <w:rsid w:val="005D385D"/>
    <w:rsid w:val="005D6822"/>
    <w:rsid w:val="005D76FC"/>
    <w:rsid w:val="005D7FCD"/>
    <w:rsid w:val="005E030F"/>
    <w:rsid w:val="005E27CC"/>
    <w:rsid w:val="005E3419"/>
    <w:rsid w:val="005E3923"/>
    <w:rsid w:val="005E68D6"/>
    <w:rsid w:val="005F1D49"/>
    <w:rsid w:val="005F289D"/>
    <w:rsid w:val="005F2C49"/>
    <w:rsid w:val="005F3A1D"/>
    <w:rsid w:val="005F4ED5"/>
    <w:rsid w:val="005F5843"/>
    <w:rsid w:val="005F6633"/>
    <w:rsid w:val="005F66BC"/>
    <w:rsid w:val="005F705C"/>
    <w:rsid w:val="00600922"/>
    <w:rsid w:val="00600F8F"/>
    <w:rsid w:val="006025BC"/>
    <w:rsid w:val="00603477"/>
    <w:rsid w:val="006036AB"/>
    <w:rsid w:val="0060434E"/>
    <w:rsid w:val="00604EDF"/>
    <w:rsid w:val="00605696"/>
    <w:rsid w:val="00606FE2"/>
    <w:rsid w:val="00607D26"/>
    <w:rsid w:val="00610DCD"/>
    <w:rsid w:val="00611E97"/>
    <w:rsid w:val="00613C7B"/>
    <w:rsid w:val="00613F71"/>
    <w:rsid w:val="00614DC1"/>
    <w:rsid w:val="00615718"/>
    <w:rsid w:val="00617734"/>
    <w:rsid w:val="00617D47"/>
    <w:rsid w:val="00622662"/>
    <w:rsid w:val="00622A16"/>
    <w:rsid w:val="00626B0A"/>
    <w:rsid w:val="00626BD6"/>
    <w:rsid w:val="00630DB2"/>
    <w:rsid w:val="0063266C"/>
    <w:rsid w:val="006327FF"/>
    <w:rsid w:val="00632A12"/>
    <w:rsid w:val="00633A75"/>
    <w:rsid w:val="006345A1"/>
    <w:rsid w:val="00636D62"/>
    <w:rsid w:val="00637696"/>
    <w:rsid w:val="00637E3C"/>
    <w:rsid w:val="006405AC"/>
    <w:rsid w:val="00641298"/>
    <w:rsid w:val="00642C38"/>
    <w:rsid w:val="006443EB"/>
    <w:rsid w:val="0064498B"/>
    <w:rsid w:val="00645671"/>
    <w:rsid w:val="006457A9"/>
    <w:rsid w:val="0064595B"/>
    <w:rsid w:val="00645D32"/>
    <w:rsid w:val="00646153"/>
    <w:rsid w:val="0064784E"/>
    <w:rsid w:val="006500AD"/>
    <w:rsid w:val="006500E2"/>
    <w:rsid w:val="00651C00"/>
    <w:rsid w:val="006570E1"/>
    <w:rsid w:val="006573A9"/>
    <w:rsid w:val="00662D2F"/>
    <w:rsid w:val="00664B44"/>
    <w:rsid w:val="00666E01"/>
    <w:rsid w:val="0066750E"/>
    <w:rsid w:val="006700B4"/>
    <w:rsid w:val="00671F8B"/>
    <w:rsid w:val="00674841"/>
    <w:rsid w:val="00674A8F"/>
    <w:rsid w:val="00680CE8"/>
    <w:rsid w:val="006867EC"/>
    <w:rsid w:val="006909AC"/>
    <w:rsid w:val="00691CC5"/>
    <w:rsid w:val="006932E7"/>
    <w:rsid w:val="00695197"/>
    <w:rsid w:val="006955DE"/>
    <w:rsid w:val="00697DCF"/>
    <w:rsid w:val="006A05CF"/>
    <w:rsid w:val="006A22D4"/>
    <w:rsid w:val="006A2B65"/>
    <w:rsid w:val="006A49B4"/>
    <w:rsid w:val="006A4FF0"/>
    <w:rsid w:val="006A5703"/>
    <w:rsid w:val="006A5CA2"/>
    <w:rsid w:val="006A6BC2"/>
    <w:rsid w:val="006A7F69"/>
    <w:rsid w:val="006B0452"/>
    <w:rsid w:val="006B0BB5"/>
    <w:rsid w:val="006B3AD7"/>
    <w:rsid w:val="006B4E6C"/>
    <w:rsid w:val="006B7085"/>
    <w:rsid w:val="006B7721"/>
    <w:rsid w:val="006C101D"/>
    <w:rsid w:val="006C397E"/>
    <w:rsid w:val="006C49DA"/>
    <w:rsid w:val="006C51F3"/>
    <w:rsid w:val="006C652B"/>
    <w:rsid w:val="006C674E"/>
    <w:rsid w:val="006C690A"/>
    <w:rsid w:val="006C6C73"/>
    <w:rsid w:val="006C6F13"/>
    <w:rsid w:val="006C7894"/>
    <w:rsid w:val="006D2C0F"/>
    <w:rsid w:val="006D3B55"/>
    <w:rsid w:val="006D45EA"/>
    <w:rsid w:val="006D4937"/>
    <w:rsid w:val="006D4FCB"/>
    <w:rsid w:val="006D6882"/>
    <w:rsid w:val="006D7913"/>
    <w:rsid w:val="006E0E7D"/>
    <w:rsid w:val="006E1584"/>
    <w:rsid w:val="006E1F0D"/>
    <w:rsid w:val="006E2881"/>
    <w:rsid w:val="006E40A0"/>
    <w:rsid w:val="006E4C8F"/>
    <w:rsid w:val="006E5320"/>
    <w:rsid w:val="006E5800"/>
    <w:rsid w:val="006E759E"/>
    <w:rsid w:val="006E774C"/>
    <w:rsid w:val="006F0656"/>
    <w:rsid w:val="006F0BAF"/>
    <w:rsid w:val="006F1B2A"/>
    <w:rsid w:val="006F33BE"/>
    <w:rsid w:val="006F35AF"/>
    <w:rsid w:val="006F462B"/>
    <w:rsid w:val="006F658F"/>
    <w:rsid w:val="00701F27"/>
    <w:rsid w:val="00703C99"/>
    <w:rsid w:val="007043D9"/>
    <w:rsid w:val="00705605"/>
    <w:rsid w:val="00706587"/>
    <w:rsid w:val="00712778"/>
    <w:rsid w:val="00714772"/>
    <w:rsid w:val="00714885"/>
    <w:rsid w:val="00714DB3"/>
    <w:rsid w:val="00714EB7"/>
    <w:rsid w:val="007153E2"/>
    <w:rsid w:val="00722C88"/>
    <w:rsid w:val="00722EEB"/>
    <w:rsid w:val="007230D9"/>
    <w:rsid w:val="0072320E"/>
    <w:rsid w:val="0072436C"/>
    <w:rsid w:val="00726057"/>
    <w:rsid w:val="00726DFF"/>
    <w:rsid w:val="00727233"/>
    <w:rsid w:val="007277F5"/>
    <w:rsid w:val="007329D0"/>
    <w:rsid w:val="00733956"/>
    <w:rsid w:val="00733A7F"/>
    <w:rsid w:val="007352AA"/>
    <w:rsid w:val="007359A2"/>
    <w:rsid w:val="00736A97"/>
    <w:rsid w:val="00736BC3"/>
    <w:rsid w:val="00736C72"/>
    <w:rsid w:val="00740E4E"/>
    <w:rsid w:val="00741A92"/>
    <w:rsid w:val="007501EC"/>
    <w:rsid w:val="0075149A"/>
    <w:rsid w:val="0075185D"/>
    <w:rsid w:val="00751F33"/>
    <w:rsid w:val="007531F2"/>
    <w:rsid w:val="00753DC4"/>
    <w:rsid w:val="00754C2B"/>
    <w:rsid w:val="00760D00"/>
    <w:rsid w:val="00761167"/>
    <w:rsid w:val="00762C24"/>
    <w:rsid w:val="00767544"/>
    <w:rsid w:val="00771281"/>
    <w:rsid w:val="007714F4"/>
    <w:rsid w:val="00771FDB"/>
    <w:rsid w:val="0077245F"/>
    <w:rsid w:val="007731A0"/>
    <w:rsid w:val="00773375"/>
    <w:rsid w:val="007775CD"/>
    <w:rsid w:val="00777630"/>
    <w:rsid w:val="007815EA"/>
    <w:rsid w:val="007825E4"/>
    <w:rsid w:val="00784E56"/>
    <w:rsid w:val="007854AD"/>
    <w:rsid w:val="0078592C"/>
    <w:rsid w:val="00786A29"/>
    <w:rsid w:val="00787708"/>
    <w:rsid w:val="0078781B"/>
    <w:rsid w:val="00787CEA"/>
    <w:rsid w:val="0079474F"/>
    <w:rsid w:val="007948F8"/>
    <w:rsid w:val="00795245"/>
    <w:rsid w:val="00796C5F"/>
    <w:rsid w:val="00797DF2"/>
    <w:rsid w:val="007A009A"/>
    <w:rsid w:val="007A0102"/>
    <w:rsid w:val="007A1434"/>
    <w:rsid w:val="007A236C"/>
    <w:rsid w:val="007A47AE"/>
    <w:rsid w:val="007A5F89"/>
    <w:rsid w:val="007B0D0F"/>
    <w:rsid w:val="007B1563"/>
    <w:rsid w:val="007B1B1D"/>
    <w:rsid w:val="007B3551"/>
    <w:rsid w:val="007B36D5"/>
    <w:rsid w:val="007B3E11"/>
    <w:rsid w:val="007B6F0E"/>
    <w:rsid w:val="007C17FB"/>
    <w:rsid w:val="007C1A50"/>
    <w:rsid w:val="007C35B9"/>
    <w:rsid w:val="007C619A"/>
    <w:rsid w:val="007C79CD"/>
    <w:rsid w:val="007D39B8"/>
    <w:rsid w:val="007D4A88"/>
    <w:rsid w:val="007D6948"/>
    <w:rsid w:val="007D6A3C"/>
    <w:rsid w:val="007D7564"/>
    <w:rsid w:val="007D7607"/>
    <w:rsid w:val="007D7AE4"/>
    <w:rsid w:val="007E012C"/>
    <w:rsid w:val="007E0E75"/>
    <w:rsid w:val="007E5484"/>
    <w:rsid w:val="007E68ED"/>
    <w:rsid w:val="007E6976"/>
    <w:rsid w:val="007E7ABE"/>
    <w:rsid w:val="007E7C4F"/>
    <w:rsid w:val="007F3EBF"/>
    <w:rsid w:val="007F45BF"/>
    <w:rsid w:val="007F5893"/>
    <w:rsid w:val="00803215"/>
    <w:rsid w:val="0080715C"/>
    <w:rsid w:val="00807AF8"/>
    <w:rsid w:val="00807B62"/>
    <w:rsid w:val="0081110D"/>
    <w:rsid w:val="008118DA"/>
    <w:rsid w:val="00811B4E"/>
    <w:rsid w:val="00814055"/>
    <w:rsid w:val="008166F3"/>
    <w:rsid w:val="00816804"/>
    <w:rsid w:val="0081698C"/>
    <w:rsid w:val="008215A3"/>
    <w:rsid w:val="00823143"/>
    <w:rsid w:val="0082452B"/>
    <w:rsid w:val="00825A49"/>
    <w:rsid w:val="008266A9"/>
    <w:rsid w:val="008267ED"/>
    <w:rsid w:val="00826AA6"/>
    <w:rsid w:val="00834712"/>
    <w:rsid w:val="00836F79"/>
    <w:rsid w:val="0083799A"/>
    <w:rsid w:val="00842B72"/>
    <w:rsid w:val="00843CFE"/>
    <w:rsid w:val="00845D28"/>
    <w:rsid w:val="00846D00"/>
    <w:rsid w:val="0084770E"/>
    <w:rsid w:val="008516CA"/>
    <w:rsid w:val="008517E8"/>
    <w:rsid w:val="008518DF"/>
    <w:rsid w:val="008519F7"/>
    <w:rsid w:val="00854269"/>
    <w:rsid w:val="00854FD7"/>
    <w:rsid w:val="00855215"/>
    <w:rsid w:val="008557BD"/>
    <w:rsid w:val="00855DBF"/>
    <w:rsid w:val="0086060D"/>
    <w:rsid w:val="008609E5"/>
    <w:rsid w:val="00860D8B"/>
    <w:rsid w:val="00860E64"/>
    <w:rsid w:val="00861839"/>
    <w:rsid w:val="00862B04"/>
    <w:rsid w:val="00863C27"/>
    <w:rsid w:val="00865424"/>
    <w:rsid w:val="00865CE0"/>
    <w:rsid w:val="00865FFF"/>
    <w:rsid w:val="008664A3"/>
    <w:rsid w:val="008672C0"/>
    <w:rsid w:val="0086746E"/>
    <w:rsid w:val="00870154"/>
    <w:rsid w:val="00870B5F"/>
    <w:rsid w:val="00870C31"/>
    <w:rsid w:val="00871FB2"/>
    <w:rsid w:val="00873442"/>
    <w:rsid w:val="008739B7"/>
    <w:rsid w:val="00874884"/>
    <w:rsid w:val="008751E1"/>
    <w:rsid w:val="00876B09"/>
    <w:rsid w:val="00877681"/>
    <w:rsid w:val="00880E50"/>
    <w:rsid w:val="00882B47"/>
    <w:rsid w:val="00886993"/>
    <w:rsid w:val="00886CB7"/>
    <w:rsid w:val="00891271"/>
    <w:rsid w:val="00891AEE"/>
    <w:rsid w:val="00892CFA"/>
    <w:rsid w:val="008936AD"/>
    <w:rsid w:val="00896257"/>
    <w:rsid w:val="008A05B0"/>
    <w:rsid w:val="008A1187"/>
    <w:rsid w:val="008A1A52"/>
    <w:rsid w:val="008A2478"/>
    <w:rsid w:val="008A2CAB"/>
    <w:rsid w:val="008A34CB"/>
    <w:rsid w:val="008A6721"/>
    <w:rsid w:val="008A6D11"/>
    <w:rsid w:val="008A7BEF"/>
    <w:rsid w:val="008B284A"/>
    <w:rsid w:val="008B2922"/>
    <w:rsid w:val="008B2DA5"/>
    <w:rsid w:val="008B2E29"/>
    <w:rsid w:val="008B47F2"/>
    <w:rsid w:val="008B487C"/>
    <w:rsid w:val="008B4A7B"/>
    <w:rsid w:val="008B559A"/>
    <w:rsid w:val="008C229B"/>
    <w:rsid w:val="008C4753"/>
    <w:rsid w:val="008C482F"/>
    <w:rsid w:val="008C50DF"/>
    <w:rsid w:val="008C6CDE"/>
    <w:rsid w:val="008D0A4D"/>
    <w:rsid w:val="008D0A4E"/>
    <w:rsid w:val="008D21B6"/>
    <w:rsid w:val="008D2727"/>
    <w:rsid w:val="008D519E"/>
    <w:rsid w:val="008D56F2"/>
    <w:rsid w:val="008D6CBA"/>
    <w:rsid w:val="008E1176"/>
    <w:rsid w:val="008E5389"/>
    <w:rsid w:val="008E6756"/>
    <w:rsid w:val="008E6C7B"/>
    <w:rsid w:val="008E79DD"/>
    <w:rsid w:val="008E7D82"/>
    <w:rsid w:val="008F1504"/>
    <w:rsid w:val="008F3A5F"/>
    <w:rsid w:val="008F44F4"/>
    <w:rsid w:val="008F49F4"/>
    <w:rsid w:val="008F4D27"/>
    <w:rsid w:val="008F4FE3"/>
    <w:rsid w:val="008F5DFC"/>
    <w:rsid w:val="008F61E1"/>
    <w:rsid w:val="008F6A1D"/>
    <w:rsid w:val="008F773A"/>
    <w:rsid w:val="00901E3A"/>
    <w:rsid w:val="00902970"/>
    <w:rsid w:val="009041E9"/>
    <w:rsid w:val="00905E32"/>
    <w:rsid w:val="00912DEF"/>
    <w:rsid w:val="00913084"/>
    <w:rsid w:val="00914AF7"/>
    <w:rsid w:val="00917F8F"/>
    <w:rsid w:val="0092248F"/>
    <w:rsid w:val="009240FD"/>
    <w:rsid w:val="0092448C"/>
    <w:rsid w:val="00925CDD"/>
    <w:rsid w:val="009300BB"/>
    <w:rsid w:val="00931D9F"/>
    <w:rsid w:val="0093286C"/>
    <w:rsid w:val="009335D5"/>
    <w:rsid w:val="00936FA6"/>
    <w:rsid w:val="00937635"/>
    <w:rsid w:val="00940D9C"/>
    <w:rsid w:val="00944491"/>
    <w:rsid w:val="00945F8C"/>
    <w:rsid w:val="0094699B"/>
    <w:rsid w:val="00947391"/>
    <w:rsid w:val="0094774F"/>
    <w:rsid w:val="00947F7A"/>
    <w:rsid w:val="00951316"/>
    <w:rsid w:val="0095193A"/>
    <w:rsid w:val="00953EB2"/>
    <w:rsid w:val="009557DB"/>
    <w:rsid w:val="00955BEA"/>
    <w:rsid w:val="00956CE3"/>
    <w:rsid w:val="00956E9F"/>
    <w:rsid w:val="009610C4"/>
    <w:rsid w:val="009616DF"/>
    <w:rsid w:val="00963386"/>
    <w:rsid w:val="00963980"/>
    <w:rsid w:val="00964AFE"/>
    <w:rsid w:val="0096538C"/>
    <w:rsid w:val="0096619A"/>
    <w:rsid w:val="009667BB"/>
    <w:rsid w:val="00966F6F"/>
    <w:rsid w:val="009679CC"/>
    <w:rsid w:val="009704DF"/>
    <w:rsid w:val="0097051D"/>
    <w:rsid w:val="00971B4C"/>
    <w:rsid w:val="00974953"/>
    <w:rsid w:val="009756C6"/>
    <w:rsid w:val="00975E7A"/>
    <w:rsid w:val="00976F9C"/>
    <w:rsid w:val="009779B9"/>
    <w:rsid w:val="00980366"/>
    <w:rsid w:val="00980B73"/>
    <w:rsid w:val="00982383"/>
    <w:rsid w:val="009840D1"/>
    <w:rsid w:val="00985B49"/>
    <w:rsid w:val="009862CF"/>
    <w:rsid w:val="009878F3"/>
    <w:rsid w:val="00994207"/>
    <w:rsid w:val="009950FD"/>
    <w:rsid w:val="00996917"/>
    <w:rsid w:val="00996C30"/>
    <w:rsid w:val="009970E4"/>
    <w:rsid w:val="00997E21"/>
    <w:rsid w:val="009A049E"/>
    <w:rsid w:val="009A0827"/>
    <w:rsid w:val="009A08FB"/>
    <w:rsid w:val="009A142A"/>
    <w:rsid w:val="009A177D"/>
    <w:rsid w:val="009A2C12"/>
    <w:rsid w:val="009A38E4"/>
    <w:rsid w:val="009A4DDA"/>
    <w:rsid w:val="009A5518"/>
    <w:rsid w:val="009A736C"/>
    <w:rsid w:val="009B21CB"/>
    <w:rsid w:val="009B2BC6"/>
    <w:rsid w:val="009B2C50"/>
    <w:rsid w:val="009B34D1"/>
    <w:rsid w:val="009B392D"/>
    <w:rsid w:val="009B39A9"/>
    <w:rsid w:val="009B3BFF"/>
    <w:rsid w:val="009B60D6"/>
    <w:rsid w:val="009B638C"/>
    <w:rsid w:val="009C02D3"/>
    <w:rsid w:val="009C112A"/>
    <w:rsid w:val="009C23B5"/>
    <w:rsid w:val="009C2968"/>
    <w:rsid w:val="009C2AB6"/>
    <w:rsid w:val="009C2DBF"/>
    <w:rsid w:val="009C5D15"/>
    <w:rsid w:val="009D2E21"/>
    <w:rsid w:val="009D5542"/>
    <w:rsid w:val="009E0A80"/>
    <w:rsid w:val="009E1DF1"/>
    <w:rsid w:val="009E21A7"/>
    <w:rsid w:val="009E334C"/>
    <w:rsid w:val="009E6D96"/>
    <w:rsid w:val="009E78F3"/>
    <w:rsid w:val="009E79F9"/>
    <w:rsid w:val="009F2CB9"/>
    <w:rsid w:val="009F4316"/>
    <w:rsid w:val="009F4E33"/>
    <w:rsid w:val="009F54B7"/>
    <w:rsid w:val="009F6428"/>
    <w:rsid w:val="009F6FF8"/>
    <w:rsid w:val="00A005B9"/>
    <w:rsid w:val="00A007A3"/>
    <w:rsid w:val="00A0165C"/>
    <w:rsid w:val="00A018A9"/>
    <w:rsid w:val="00A01E41"/>
    <w:rsid w:val="00A01EE1"/>
    <w:rsid w:val="00A031CD"/>
    <w:rsid w:val="00A067E8"/>
    <w:rsid w:val="00A06D36"/>
    <w:rsid w:val="00A079CC"/>
    <w:rsid w:val="00A12EAD"/>
    <w:rsid w:val="00A15358"/>
    <w:rsid w:val="00A15A04"/>
    <w:rsid w:val="00A16A82"/>
    <w:rsid w:val="00A16E7E"/>
    <w:rsid w:val="00A1757A"/>
    <w:rsid w:val="00A20769"/>
    <w:rsid w:val="00A21724"/>
    <w:rsid w:val="00A2247E"/>
    <w:rsid w:val="00A24438"/>
    <w:rsid w:val="00A24F16"/>
    <w:rsid w:val="00A25C27"/>
    <w:rsid w:val="00A2771E"/>
    <w:rsid w:val="00A31039"/>
    <w:rsid w:val="00A31E30"/>
    <w:rsid w:val="00A32720"/>
    <w:rsid w:val="00A33E08"/>
    <w:rsid w:val="00A42208"/>
    <w:rsid w:val="00A43BB6"/>
    <w:rsid w:val="00A43C90"/>
    <w:rsid w:val="00A44B0C"/>
    <w:rsid w:val="00A47145"/>
    <w:rsid w:val="00A51182"/>
    <w:rsid w:val="00A5234D"/>
    <w:rsid w:val="00A541C1"/>
    <w:rsid w:val="00A56426"/>
    <w:rsid w:val="00A5667F"/>
    <w:rsid w:val="00A5761B"/>
    <w:rsid w:val="00A576D1"/>
    <w:rsid w:val="00A57B95"/>
    <w:rsid w:val="00A57F63"/>
    <w:rsid w:val="00A630E0"/>
    <w:rsid w:val="00A66091"/>
    <w:rsid w:val="00A66702"/>
    <w:rsid w:val="00A66A56"/>
    <w:rsid w:val="00A70755"/>
    <w:rsid w:val="00A731DE"/>
    <w:rsid w:val="00A75216"/>
    <w:rsid w:val="00A764A2"/>
    <w:rsid w:val="00A81A72"/>
    <w:rsid w:val="00A82947"/>
    <w:rsid w:val="00A83340"/>
    <w:rsid w:val="00A846C8"/>
    <w:rsid w:val="00A8520C"/>
    <w:rsid w:val="00A85DEC"/>
    <w:rsid w:val="00A87115"/>
    <w:rsid w:val="00A8779F"/>
    <w:rsid w:val="00A91797"/>
    <w:rsid w:val="00A91A02"/>
    <w:rsid w:val="00AA27E7"/>
    <w:rsid w:val="00AA29E5"/>
    <w:rsid w:val="00AA305E"/>
    <w:rsid w:val="00AA357A"/>
    <w:rsid w:val="00AA3919"/>
    <w:rsid w:val="00AA3B17"/>
    <w:rsid w:val="00AA54BA"/>
    <w:rsid w:val="00AA5A36"/>
    <w:rsid w:val="00AB0367"/>
    <w:rsid w:val="00AB406A"/>
    <w:rsid w:val="00AB4481"/>
    <w:rsid w:val="00AB583B"/>
    <w:rsid w:val="00AB7E0E"/>
    <w:rsid w:val="00AC10DD"/>
    <w:rsid w:val="00AC2E9E"/>
    <w:rsid w:val="00AC483D"/>
    <w:rsid w:val="00AC7CAF"/>
    <w:rsid w:val="00AC7EAD"/>
    <w:rsid w:val="00AD124B"/>
    <w:rsid w:val="00AD2247"/>
    <w:rsid w:val="00AD627A"/>
    <w:rsid w:val="00AE1D02"/>
    <w:rsid w:val="00AE1FEC"/>
    <w:rsid w:val="00AE22AB"/>
    <w:rsid w:val="00AE2F8D"/>
    <w:rsid w:val="00AE5088"/>
    <w:rsid w:val="00AE52D9"/>
    <w:rsid w:val="00AE64F1"/>
    <w:rsid w:val="00AE70F3"/>
    <w:rsid w:val="00AE72EB"/>
    <w:rsid w:val="00AF1E61"/>
    <w:rsid w:val="00AF44FE"/>
    <w:rsid w:val="00AF4F15"/>
    <w:rsid w:val="00AF6013"/>
    <w:rsid w:val="00AF7904"/>
    <w:rsid w:val="00B00E33"/>
    <w:rsid w:val="00B0136E"/>
    <w:rsid w:val="00B018D6"/>
    <w:rsid w:val="00B02D6A"/>
    <w:rsid w:val="00B04E52"/>
    <w:rsid w:val="00B0501D"/>
    <w:rsid w:val="00B0693E"/>
    <w:rsid w:val="00B07F98"/>
    <w:rsid w:val="00B10A82"/>
    <w:rsid w:val="00B110B3"/>
    <w:rsid w:val="00B1289E"/>
    <w:rsid w:val="00B1371B"/>
    <w:rsid w:val="00B161DC"/>
    <w:rsid w:val="00B16E05"/>
    <w:rsid w:val="00B175F7"/>
    <w:rsid w:val="00B17B69"/>
    <w:rsid w:val="00B20C21"/>
    <w:rsid w:val="00B24A40"/>
    <w:rsid w:val="00B24CDA"/>
    <w:rsid w:val="00B25E57"/>
    <w:rsid w:val="00B302B7"/>
    <w:rsid w:val="00B32B77"/>
    <w:rsid w:val="00B33540"/>
    <w:rsid w:val="00B336B2"/>
    <w:rsid w:val="00B339E3"/>
    <w:rsid w:val="00B3517C"/>
    <w:rsid w:val="00B358D8"/>
    <w:rsid w:val="00B35948"/>
    <w:rsid w:val="00B35A2A"/>
    <w:rsid w:val="00B40672"/>
    <w:rsid w:val="00B40A71"/>
    <w:rsid w:val="00B4349A"/>
    <w:rsid w:val="00B4382A"/>
    <w:rsid w:val="00B43AD6"/>
    <w:rsid w:val="00B44292"/>
    <w:rsid w:val="00B451B9"/>
    <w:rsid w:val="00B457A4"/>
    <w:rsid w:val="00B50574"/>
    <w:rsid w:val="00B514BC"/>
    <w:rsid w:val="00B52F70"/>
    <w:rsid w:val="00B54355"/>
    <w:rsid w:val="00B5551E"/>
    <w:rsid w:val="00B61F78"/>
    <w:rsid w:val="00B62994"/>
    <w:rsid w:val="00B6317F"/>
    <w:rsid w:val="00B6505F"/>
    <w:rsid w:val="00B6511C"/>
    <w:rsid w:val="00B6693B"/>
    <w:rsid w:val="00B66DCB"/>
    <w:rsid w:val="00B6708D"/>
    <w:rsid w:val="00B70341"/>
    <w:rsid w:val="00B7146A"/>
    <w:rsid w:val="00B7227B"/>
    <w:rsid w:val="00B7253D"/>
    <w:rsid w:val="00B7296D"/>
    <w:rsid w:val="00B73726"/>
    <w:rsid w:val="00B745B5"/>
    <w:rsid w:val="00B75A0B"/>
    <w:rsid w:val="00B76742"/>
    <w:rsid w:val="00B7750A"/>
    <w:rsid w:val="00B80030"/>
    <w:rsid w:val="00B8011E"/>
    <w:rsid w:val="00B8042F"/>
    <w:rsid w:val="00B80B26"/>
    <w:rsid w:val="00B80FEB"/>
    <w:rsid w:val="00B82E89"/>
    <w:rsid w:val="00B833AD"/>
    <w:rsid w:val="00B83C06"/>
    <w:rsid w:val="00B8614B"/>
    <w:rsid w:val="00B8685A"/>
    <w:rsid w:val="00B94D5C"/>
    <w:rsid w:val="00B95D66"/>
    <w:rsid w:val="00BA044F"/>
    <w:rsid w:val="00BA19F4"/>
    <w:rsid w:val="00BA3646"/>
    <w:rsid w:val="00BA4E0F"/>
    <w:rsid w:val="00BA62D9"/>
    <w:rsid w:val="00BA695F"/>
    <w:rsid w:val="00BA6E10"/>
    <w:rsid w:val="00BA749C"/>
    <w:rsid w:val="00BB0CDB"/>
    <w:rsid w:val="00BB1FEE"/>
    <w:rsid w:val="00BB31D0"/>
    <w:rsid w:val="00BB3287"/>
    <w:rsid w:val="00BB3A6C"/>
    <w:rsid w:val="00BB67DC"/>
    <w:rsid w:val="00BC02A2"/>
    <w:rsid w:val="00BC0A4E"/>
    <w:rsid w:val="00BC0C71"/>
    <w:rsid w:val="00BC2049"/>
    <w:rsid w:val="00BC2F4C"/>
    <w:rsid w:val="00BC4A6C"/>
    <w:rsid w:val="00BC4BEC"/>
    <w:rsid w:val="00BC5494"/>
    <w:rsid w:val="00BD0805"/>
    <w:rsid w:val="00BD39B8"/>
    <w:rsid w:val="00BD40C8"/>
    <w:rsid w:val="00BD4143"/>
    <w:rsid w:val="00BD57CA"/>
    <w:rsid w:val="00BD5B3D"/>
    <w:rsid w:val="00BD6723"/>
    <w:rsid w:val="00BD7223"/>
    <w:rsid w:val="00BE1B9D"/>
    <w:rsid w:val="00BE21C1"/>
    <w:rsid w:val="00BE2E54"/>
    <w:rsid w:val="00BE4756"/>
    <w:rsid w:val="00BE5290"/>
    <w:rsid w:val="00BE5828"/>
    <w:rsid w:val="00BE5C4E"/>
    <w:rsid w:val="00BE6596"/>
    <w:rsid w:val="00BE6BBA"/>
    <w:rsid w:val="00BF071F"/>
    <w:rsid w:val="00BF3738"/>
    <w:rsid w:val="00BF40EB"/>
    <w:rsid w:val="00BF5275"/>
    <w:rsid w:val="00BF70B8"/>
    <w:rsid w:val="00BF71E7"/>
    <w:rsid w:val="00C0060C"/>
    <w:rsid w:val="00C0200F"/>
    <w:rsid w:val="00C042B7"/>
    <w:rsid w:val="00C047B7"/>
    <w:rsid w:val="00C060B8"/>
    <w:rsid w:val="00C0688C"/>
    <w:rsid w:val="00C07333"/>
    <w:rsid w:val="00C073C4"/>
    <w:rsid w:val="00C13FED"/>
    <w:rsid w:val="00C14885"/>
    <w:rsid w:val="00C173CA"/>
    <w:rsid w:val="00C17F50"/>
    <w:rsid w:val="00C23CB1"/>
    <w:rsid w:val="00C3009B"/>
    <w:rsid w:val="00C30674"/>
    <w:rsid w:val="00C31D56"/>
    <w:rsid w:val="00C32455"/>
    <w:rsid w:val="00C32DA0"/>
    <w:rsid w:val="00C33103"/>
    <w:rsid w:val="00C33BAD"/>
    <w:rsid w:val="00C33C73"/>
    <w:rsid w:val="00C34CF3"/>
    <w:rsid w:val="00C359EC"/>
    <w:rsid w:val="00C3610E"/>
    <w:rsid w:val="00C40479"/>
    <w:rsid w:val="00C46550"/>
    <w:rsid w:val="00C46D1A"/>
    <w:rsid w:val="00C505F9"/>
    <w:rsid w:val="00C51552"/>
    <w:rsid w:val="00C53808"/>
    <w:rsid w:val="00C5542D"/>
    <w:rsid w:val="00C56388"/>
    <w:rsid w:val="00C56766"/>
    <w:rsid w:val="00C56E09"/>
    <w:rsid w:val="00C56FC5"/>
    <w:rsid w:val="00C57DE0"/>
    <w:rsid w:val="00C57FA4"/>
    <w:rsid w:val="00C6033B"/>
    <w:rsid w:val="00C6088A"/>
    <w:rsid w:val="00C61A7B"/>
    <w:rsid w:val="00C622A1"/>
    <w:rsid w:val="00C62574"/>
    <w:rsid w:val="00C637CA"/>
    <w:rsid w:val="00C63AE8"/>
    <w:rsid w:val="00C63E7F"/>
    <w:rsid w:val="00C64227"/>
    <w:rsid w:val="00C64E4B"/>
    <w:rsid w:val="00C664BB"/>
    <w:rsid w:val="00C712B2"/>
    <w:rsid w:val="00C71932"/>
    <w:rsid w:val="00C725D1"/>
    <w:rsid w:val="00C75088"/>
    <w:rsid w:val="00C769C8"/>
    <w:rsid w:val="00C8128D"/>
    <w:rsid w:val="00C819FB"/>
    <w:rsid w:val="00C81AD0"/>
    <w:rsid w:val="00C82A64"/>
    <w:rsid w:val="00C82D66"/>
    <w:rsid w:val="00C83F39"/>
    <w:rsid w:val="00C84D82"/>
    <w:rsid w:val="00C8762D"/>
    <w:rsid w:val="00C87D7E"/>
    <w:rsid w:val="00C911CC"/>
    <w:rsid w:val="00C91C8A"/>
    <w:rsid w:val="00C91DED"/>
    <w:rsid w:val="00C93AEB"/>
    <w:rsid w:val="00C94910"/>
    <w:rsid w:val="00C94A9D"/>
    <w:rsid w:val="00C95046"/>
    <w:rsid w:val="00C96101"/>
    <w:rsid w:val="00C9790B"/>
    <w:rsid w:val="00C97D4C"/>
    <w:rsid w:val="00C97F0B"/>
    <w:rsid w:val="00CA084B"/>
    <w:rsid w:val="00CA1D46"/>
    <w:rsid w:val="00CA36C6"/>
    <w:rsid w:val="00CA3C79"/>
    <w:rsid w:val="00CA4982"/>
    <w:rsid w:val="00CA5973"/>
    <w:rsid w:val="00CA723A"/>
    <w:rsid w:val="00CB1370"/>
    <w:rsid w:val="00CB389D"/>
    <w:rsid w:val="00CB67C0"/>
    <w:rsid w:val="00CC3EE7"/>
    <w:rsid w:val="00CC458F"/>
    <w:rsid w:val="00CC6C08"/>
    <w:rsid w:val="00CC786D"/>
    <w:rsid w:val="00CD0093"/>
    <w:rsid w:val="00CD0492"/>
    <w:rsid w:val="00CD1148"/>
    <w:rsid w:val="00CD6FC0"/>
    <w:rsid w:val="00CD7B2B"/>
    <w:rsid w:val="00CD7C56"/>
    <w:rsid w:val="00CE0EE0"/>
    <w:rsid w:val="00CE2439"/>
    <w:rsid w:val="00CE34F3"/>
    <w:rsid w:val="00CE65F8"/>
    <w:rsid w:val="00CE6EB3"/>
    <w:rsid w:val="00CE75CB"/>
    <w:rsid w:val="00CF03B4"/>
    <w:rsid w:val="00CF3299"/>
    <w:rsid w:val="00CF49C4"/>
    <w:rsid w:val="00CF7D30"/>
    <w:rsid w:val="00D00959"/>
    <w:rsid w:val="00D00D82"/>
    <w:rsid w:val="00D02388"/>
    <w:rsid w:val="00D02B05"/>
    <w:rsid w:val="00D0371F"/>
    <w:rsid w:val="00D0637D"/>
    <w:rsid w:val="00D12167"/>
    <w:rsid w:val="00D1279E"/>
    <w:rsid w:val="00D148F1"/>
    <w:rsid w:val="00D1620A"/>
    <w:rsid w:val="00D169F4"/>
    <w:rsid w:val="00D16F4F"/>
    <w:rsid w:val="00D20207"/>
    <w:rsid w:val="00D21763"/>
    <w:rsid w:val="00D22CBA"/>
    <w:rsid w:val="00D22DD4"/>
    <w:rsid w:val="00D238DE"/>
    <w:rsid w:val="00D248D2"/>
    <w:rsid w:val="00D24A39"/>
    <w:rsid w:val="00D27C9E"/>
    <w:rsid w:val="00D30A3D"/>
    <w:rsid w:val="00D32BC5"/>
    <w:rsid w:val="00D33E87"/>
    <w:rsid w:val="00D3553F"/>
    <w:rsid w:val="00D3598A"/>
    <w:rsid w:val="00D36D03"/>
    <w:rsid w:val="00D37662"/>
    <w:rsid w:val="00D40810"/>
    <w:rsid w:val="00D44365"/>
    <w:rsid w:val="00D47FB1"/>
    <w:rsid w:val="00D51597"/>
    <w:rsid w:val="00D51AF9"/>
    <w:rsid w:val="00D52255"/>
    <w:rsid w:val="00D55762"/>
    <w:rsid w:val="00D561D4"/>
    <w:rsid w:val="00D577FE"/>
    <w:rsid w:val="00D606F1"/>
    <w:rsid w:val="00D61014"/>
    <w:rsid w:val="00D62A50"/>
    <w:rsid w:val="00D63282"/>
    <w:rsid w:val="00D643CB"/>
    <w:rsid w:val="00D64779"/>
    <w:rsid w:val="00D64C9D"/>
    <w:rsid w:val="00D64CB8"/>
    <w:rsid w:val="00D66019"/>
    <w:rsid w:val="00D6777D"/>
    <w:rsid w:val="00D7004A"/>
    <w:rsid w:val="00D70213"/>
    <w:rsid w:val="00D70765"/>
    <w:rsid w:val="00D714BB"/>
    <w:rsid w:val="00D737A0"/>
    <w:rsid w:val="00D80416"/>
    <w:rsid w:val="00D80A8D"/>
    <w:rsid w:val="00D81AD6"/>
    <w:rsid w:val="00D82345"/>
    <w:rsid w:val="00D8351B"/>
    <w:rsid w:val="00D83796"/>
    <w:rsid w:val="00D848EC"/>
    <w:rsid w:val="00D85C9C"/>
    <w:rsid w:val="00D86B7D"/>
    <w:rsid w:val="00D9095F"/>
    <w:rsid w:val="00D90F75"/>
    <w:rsid w:val="00D916B5"/>
    <w:rsid w:val="00D91FCF"/>
    <w:rsid w:val="00D936EB"/>
    <w:rsid w:val="00D937FC"/>
    <w:rsid w:val="00D94615"/>
    <w:rsid w:val="00D9551C"/>
    <w:rsid w:val="00D967D9"/>
    <w:rsid w:val="00D96B2D"/>
    <w:rsid w:val="00D96ED1"/>
    <w:rsid w:val="00DA0C40"/>
    <w:rsid w:val="00DA206E"/>
    <w:rsid w:val="00DA7B19"/>
    <w:rsid w:val="00DA7CBC"/>
    <w:rsid w:val="00DB0158"/>
    <w:rsid w:val="00DB0893"/>
    <w:rsid w:val="00DB0C0C"/>
    <w:rsid w:val="00DB39EF"/>
    <w:rsid w:val="00DB57BC"/>
    <w:rsid w:val="00DB5C5F"/>
    <w:rsid w:val="00DB6750"/>
    <w:rsid w:val="00DB6DDC"/>
    <w:rsid w:val="00DB7A71"/>
    <w:rsid w:val="00DC03D8"/>
    <w:rsid w:val="00DC326A"/>
    <w:rsid w:val="00DC51B5"/>
    <w:rsid w:val="00DC60DA"/>
    <w:rsid w:val="00DD0E1D"/>
    <w:rsid w:val="00DD14E1"/>
    <w:rsid w:val="00DD3F99"/>
    <w:rsid w:val="00DD4C77"/>
    <w:rsid w:val="00DD4CD3"/>
    <w:rsid w:val="00DD6FD3"/>
    <w:rsid w:val="00DD731B"/>
    <w:rsid w:val="00DD73C0"/>
    <w:rsid w:val="00DE0816"/>
    <w:rsid w:val="00DE255D"/>
    <w:rsid w:val="00DE4644"/>
    <w:rsid w:val="00DE5705"/>
    <w:rsid w:val="00DF207E"/>
    <w:rsid w:val="00DF73F7"/>
    <w:rsid w:val="00DF7703"/>
    <w:rsid w:val="00E01AF9"/>
    <w:rsid w:val="00E031BC"/>
    <w:rsid w:val="00E03909"/>
    <w:rsid w:val="00E07D48"/>
    <w:rsid w:val="00E14A90"/>
    <w:rsid w:val="00E153FF"/>
    <w:rsid w:val="00E16F40"/>
    <w:rsid w:val="00E21C1A"/>
    <w:rsid w:val="00E2416A"/>
    <w:rsid w:val="00E279D0"/>
    <w:rsid w:val="00E3032B"/>
    <w:rsid w:val="00E3238D"/>
    <w:rsid w:val="00E35C80"/>
    <w:rsid w:val="00E35FAE"/>
    <w:rsid w:val="00E37850"/>
    <w:rsid w:val="00E40E59"/>
    <w:rsid w:val="00E41ACB"/>
    <w:rsid w:val="00E4236E"/>
    <w:rsid w:val="00E435E1"/>
    <w:rsid w:val="00E4465F"/>
    <w:rsid w:val="00E44E42"/>
    <w:rsid w:val="00E46C84"/>
    <w:rsid w:val="00E471AA"/>
    <w:rsid w:val="00E5082D"/>
    <w:rsid w:val="00E517FD"/>
    <w:rsid w:val="00E54D94"/>
    <w:rsid w:val="00E559F3"/>
    <w:rsid w:val="00E5782C"/>
    <w:rsid w:val="00E57E57"/>
    <w:rsid w:val="00E60D0C"/>
    <w:rsid w:val="00E62997"/>
    <w:rsid w:val="00E62F57"/>
    <w:rsid w:val="00E64B2D"/>
    <w:rsid w:val="00E6570D"/>
    <w:rsid w:val="00E662A5"/>
    <w:rsid w:val="00E666AC"/>
    <w:rsid w:val="00E66BCA"/>
    <w:rsid w:val="00E67151"/>
    <w:rsid w:val="00E704E1"/>
    <w:rsid w:val="00E709A9"/>
    <w:rsid w:val="00E71DFB"/>
    <w:rsid w:val="00E71E7E"/>
    <w:rsid w:val="00E72002"/>
    <w:rsid w:val="00E73567"/>
    <w:rsid w:val="00E73D4D"/>
    <w:rsid w:val="00E75225"/>
    <w:rsid w:val="00E754E0"/>
    <w:rsid w:val="00E778E8"/>
    <w:rsid w:val="00E77B15"/>
    <w:rsid w:val="00E77B2D"/>
    <w:rsid w:val="00E77E49"/>
    <w:rsid w:val="00E8033F"/>
    <w:rsid w:val="00E8065D"/>
    <w:rsid w:val="00E806EB"/>
    <w:rsid w:val="00E8208B"/>
    <w:rsid w:val="00E822D1"/>
    <w:rsid w:val="00E82D00"/>
    <w:rsid w:val="00E831CF"/>
    <w:rsid w:val="00E8350A"/>
    <w:rsid w:val="00E83A5C"/>
    <w:rsid w:val="00E83ED4"/>
    <w:rsid w:val="00E83F31"/>
    <w:rsid w:val="00E84212"/>
    <w:rsid w:val="00E854D9"/>
    <w:rsid w:val="00E8550C"/>
    <w:rsid w:val="00E85B1F"/>
    <w:rsid w:val="00E86E28"/>
    <w:rsid w:val="00E87173"/>
    <w:rsid w:val="00E87C33"/>
    <w:rsid w:val="00E923B4"/>
    <w:rsid w:val="00E96975"/>
    <w:rsid w:val="00EA1CD4"/>
    <w:rsid w:val="00EA3186"/>
    <w:rsid w:val="00EA397B"/>
    <w:rsid w:val="00EA4BAA"/>
    <w:rsid w:val="00EA6D84"/>
    <w:rsid w:val="00EB1910"/>
    <w:rsid w:val="00EB1C35"/>
    <w:rsid w:val="00EB1DB2"/>
    <w:rsid w:val="00EB3077"/>
    <w:rsid w:val="00EB39B1"/>
    <w:rsid w:val="00EB4309"/>
    <w:rsid w:val="00EB4D8B"/>
    <w:rsid w:val="00EB6B62"/>
    <w:rsid w:val="00EB6FFF"/>
    <w:rsid w:val="00EC0BE1"/>
    <w:rsid w:val="00EC10EA"/>
    <w:rsid w:val="00EC252D"/>
    <w:rsid w:val="00EC273D"/>
    <w:rsid w:val="00EC2BD7"/>
    <w:rsid w:val="00EC4E9F"/>
    <w:rsid w:val="00EC726F"/>
    <w:rsid w:val="00ED00DA"/>
    <w:rsid w:val="00ED08C9"/>
    <w:rsid w:val="00ED1F5D"/>
    <w:rsid w:val="00ED32A8"/>
    <w:rsid w:val="00ED34E8"/>
    <w:rsid w:val="00EE0C19"/>
    <w:rsid w:val="00EE25B9"/>
    <w:rsid w:val="00EE7D98"/>
    <w:rsid w:val="00EE7F48"/>
    <w:rsid w:val="00EF08B3"/>
    <w:rsid w:val="00EF0F61"/>
    <w:rsid w:val="00EF1426"/>
    <w:rsid w:val="00EF1E9B"/>
    <w:rsid w:val="00EF45BD"/>
    <w:rsid w:val="00EF4AC1"/>
    <w:rsid w:val="00EF7242"/>
    <w:rsid w:val="00F0487E"/>
    <w:rsid w:val="00F04BD3"/>
    <w:rsid w:val="00F05850"/>
    <w:rsid w:val="00F06D99"/>
    <w:rsid w:val="00F100DA"/>
    <w:rsid w:val="00F10AB2"/>
    <w:rsid w:val="00F12067"/>
    <w:rsid w:val="00F12132"/>
    <w:rsid w:val="00F15475"/>
    <w:rsid w:val="00F15841"/>
    <w:rsid w:val="00F1653D"/>
    <w:rsid w:val="00F215EE"/>
    <w:rsid w:val="00F21C22"/>
    <w:rsid w:val="00F22BC0"/>
    <w:rsid w:val="00F22E26"/>
    <w:rsid w:val="00F25DD0"/>
    <w:rsid w:val="00F266C5"/>
    <w:rsid w:val="00F26CA7"/>
    <w:rsid w:val="00F3331E"/>
    <w:rsid w:val="00F37089"/>
    <w:rsid w:val="00F40CFE"/>
    <w:rsid w:val="00F4109B"/>
    <w:rsid w:val="00F4111C"/>
    <w:rsid w:val="00F41A53"/>
    <w:rsid w:val="00F4266D"/>
    <w:rsid w:val="00F47F19"/>
    <w:rsid w:val="00F50D53"/>
    <w:rsid w:val="00F513C9"/>
    <w:rsid w:val="00F5269E"/>
    <w:rsid w:val="00F535C8"/>
    <w:rsid w:val="00F535D0"/>
    <w:rsid w:val="00F547C3"/>
    <w:rsid w:val="00F547EF"/>
    <w:rsid w:val="00F54F39"/>
    <w:rsid w:val="00F55AFC"/>
    <w:rsid w:val="00F55E84"/>
    <w:rsid w:val="00F566EB"/>
    <w:rsid w:val="00F609C0"/>
    <w:rsid w:val="00F610D8"/>
    <w:rsid w:val="00F611A4"/>
    <w:rsid w:val="00F6132A"/>
    <w:rsid w:val="00F61A54"/>
    <w:rsid w:val="00F62993"/>
    <w:rsid w:val="00F648A2"/>
    <w:rsid w:val="00F73BB1"/>
    <w:rsid w:val="00F75737"/>
    <w:rsid w:val="00F75D6D"/>
    <w:rsid w:val="00F811FC"/>
    <w:rsid w:val="00F8294E"/>
    <w:rsid w:val="00F83C5D"/>
    <w:rsid w:val="00F84922"/>
    <w:rsid w:val="00F84E00"/>
    <w:rsid w:val="00F854DE"/>
    <w:rsid w:val="00F85590"/>
    <w:rsid w:val="00F879F5"/>
    <w:rsid w:val="00F9009C"/>
    <w:rsid w:val="00F904B7"/>
    <w:rsid w:val="00F9051B"/>
    <w:rsid w:val="00F9203E"/>
    <w:rsid w:val="00F9219D"/>
    <w:rsid w:val="00F92833"/>
    <w:rsid w:val="00F93139"/>
    <w:rsid w:val="00F9324A"/>
    <w:rsid w:val="00F93AB8"/>
    <w:rsid w:val="00F941F0"/>
    <w:rsid w:val="00F9619F"/>
    <w:rsid w:val="00FA55DE"/>
    <w:rsid w:val="00FA6A35"/>
    <w:rsid w:val="00FA7754"/>
    <w:rsid w:val="00FB060C"/>
    <w:rsid w:val="00FB2169"/>
    <w:rsid w:val="00FB7E7A"/>
    <w:rsid w:val="00FC05AD"/>
    <w:rsid w:val="00FC1053"/>
    <w:rsid w:val="00FC24F2"/>
    <w:rsid w:val="00FC26CA"/>
    <w:rsid w:val="00FC5099"/>
    <w:rsid w:val="00FC5F67"/>
    <w:rsid w:val="00FC67F5"/>
    <w:rsid w:val="00FC71E7"/>
    <w:rsid w:val="00FC7B3F"/>
    <w:rsid w:val="00FD0E9C"/>
    <w:rsid w:val="00FD25EA"/>
    <w:rsid w:val="00FD2D4C"/>
    <w:rsid w:val="00FD3824"/>
    <w:rsid w:val="00FD41F2"/>
    <w:rsid w:val="00FD7E9B"/>
    <w:rsid w:val="00FE0821"/>
    <w:rsid w:val="00FE0A82"/>
    <w:rsid w:val="00FE0C8C"/>
    <w:rsid w:val="00FE738F"/>
    <w:rsid w:val="00FE767B"/>
    <w:rsid w:val="00FE7EEF"/>
    <w:rsid w:val="00FF1C87"/>
    <w:rsid w:val="00FF1DAA"/>
    <w:rsid w:val="00FF2108"/>
    <w:rsid w:val="00FF5070"/>
    <w:rsid w:val="00FF6931"/>
    <w:rsid w:val="00FF72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1165"/>
  <w15:docId w15:val="{9C47EAFB-0C97-4626-970B-05011482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277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3F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3F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F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1EA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EAD"/>
    <w:rPr>
      <w:color w:val="0000FF"/>
      <w:u w:val="single"/>
    </w:rPr>
  </w:style>
  <w:style w:type="character" w:styleId="Emphasis">
    <w:name w:val="Emphasis"/>
    <w:basedOn w:val="DefaultParagraphFont"/>
    <w:uiPriority w:val="20"/>
    <w:qFormat/>
    <w:rsid w:val="007277F5"/>
    <w:rPr>
      <w:i/>
      <w:iCs/>
    </w:rPr>
  </w:style>
  <w:style w:type="paragraph" w:styleId="ListParagraph">
    <w:name w:val="List Paragraph"/>
    <w:basedOn w:val="Normal"/>
    <w:uiPriority w:val="34"/>
    <w:qFormat/>
    <w:rsid w:val="00071CFB"/>
    <w:pPr>
      <w:ind w:left="720"/>
      <w:contextualSpacing/>
    </w:pPr>
  </w:style>
  <w:style w:type="table" w:styleId="TableGrid">
    <w:name w:val="Table Grid"/>
    <w:basedOn w:val="TableNormal"/>
    <w:uiPriority w:val="39"/>
    <w:rsid w:val="00071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071CFB"/>
    <w:rPr>
      <w:sz w:val="20"/>
      <w:szCs w:val="20"/>
    </w:rPr>
  </w:style>
  <w:style w:type="paragraph" w:styleId="CommentText">
    <w:name w:val="annotation text"/>
    <w:basedOn w:val="Normal"/>
    <w:link w:val="CommentTextChar"/>
    <w:uiPriority w:val="99"/>
    <w:semiHidden/>
    <w:unhideWhenUsed/>
    <w:rsid w:val="00071CFB"/>
    <w:rPr>
      <w:sz w:val="20"/>
      <w:szCs w:val="20"/>
    </w:rPr>
  </w:style>
  <w:style w:type="character" w:customStyle="1" w:styleId="CommentSubjectChar">
    <w:name w:val="Comment Subject Char"/>
    <w:basedOn w:val="CommentTextChar"/>
    <w:link w:val="CommentSubject"/>
    <w:uiPriority w:val="99"/>
    <w:semiHidden/>
    <w:rsid w:val="00071CFB"/>
    <w:rPr>
      <w:b/>
      <w:bCs/>
      <w:sz w:val="20"/>
      <w:szCs w:val="20"/>
    </w:rPr>
  </w:style>
  <w:style w:type="paragraph" w:styleId="CommentSubject">
    <w:name w:val="annotation subject"/>
    <w:basedOn w:val="CommentText"/>
    <w:next w:val="CommentText"/>
    <w:link w:val="CommentSubjectChar"/>
    <w:uiPriority w:val="99"/>
    <w:semiHidden/>
    <w:unhideWhenUsed/>
    <w:rsid w:val="00071CFB"/>
    <w:rPr>
      <w:b/>
      <w:bCs/>
    </w:rPr>
  </w:style>
  <w:style w:type="character" w:customStyle="1" w:styleId="BalloonTextChar">
    <w:name w:val="Balloon Text Char"/>
    <w:basedOn w:val="DefaultParagraphFont"/>
    <w:link w:val="BalloonText"/>
    <w:uiPriority w:val="99"/>
    <w:semiHidden/>
    <w:rsid w:val="00071CFB"/>
    <w:rPr>
      <w:rFonts w:ascii="Segoe UI" w:hAnsi="Segoe UI" w:cs="Segoe UI"/>
      <w:sz w:val="18"/>
      <w:szCs w:val="18"/>
    </w:rPr>
  </w:style>
  <w:style w:type="paragraph" w:styleId="BalloonText">
    <w:name w:val="Balloon Text"/>
    <w:basedOn w:val="Normal"/>
    <w:link w:val="BalloonTextChar"/>
    <w:uiPriority w:val="99"/>
    <w:semiHidden/>
    <w:unhideWhenUsed/>
    <w:rsid w:val="00071CFB"/>
    <w:rPr>
      <w:rFonts w:ascii="Segoe UI" w:hAnsi="Segoe UI" w:cs="Segoe UI"/>
      <w:sz w:val="18"/>
      <w:szCs w:val="18"/>
    </w:rPr>
  </w:style>
  <w:style w:type="paragraph" w:styleId="Header">
    <w:name w:val="header"/>
    <w:basedOn w:val="Normal"/>
    <w:link w:val="HeaderChar"/>
    <w:uiPriority w:val="99"/>
    <w:unhideWhenUsed/>
    <w:rsid w:val="003836EB"/>
    <w:pPr>
      <w:tabs>
        <w:tab w:val="center" w:pos="4680"/>
        <w:tab w:val="right" w:pos="9360"/>
      </w:tabs>
    </w:pPr>
  </w:style>
  <w:style w:type="character" w:customStyle="1" w:styleId="HeaderChar">
    <w:name w:val="Header Char"/>
    <w:basedOn w:val="DefaultParagraphFont"/>
    <w:link w:val="Header"/>
    <w:uiPriority w:val="99"/>
    <w:rsid w:val="003836EB"/>
  </w:style>
  <w:style w:type="paragraph" w:styleId="Footer">
    <w:name w:val="footer"/>
    <w:basedOn w:val="Normal"/>
    <w:link w:val="FooterChar"/>
    <w:uiPriority w:val="99"/>
    <w:unhideWhenUsed/>
    <w:rsid w:val="003836EB"/>
    <w:pPr>
      <w:tabs>
        <w:tab w:val="center" w:pos="4680"/>
        <w:tab w:val="right" w:pos="9360"/>
      </w:tabs>
    </w:pPr>
  </w:style>
  <w:style w:type="character" w:customStyle="1" w:styleId="FooterChar">
    <w:name w:val="Footer Char"/>
    <w:basedOn w:val="DefaultParagraphFont"/>
    <w:link w:val="Footer"/>
    <w:uiPriority w:val="99"/>
    <w:rsid w:val="003836EB"/>
  </w:style>
  <w:style w:type="character" w:customStyle="1" w:styleId="Heading2Char">
    <w:name w:val="Heading 2 Char"/>
    <w:basedOn w:val="DefaultParagraphFont"/>
    <w:link w:val="Heading2"/>
    <w:uiPriority w:val="9"/>
    <w:semiHidden/>
    <w:rsid w:val="00503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03F98"/>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43CF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4741">
      <w:bodyDiv w:val="1"/>
      <w:marLeft w:val="0"/>
      <w:marRight w:val="0"/>
      <w:marTop w:val="0"/>
      <w:marBottom w:val="0"/>
      <w:divBdr>
        <w:top w:val="none" w:sz="0" w:space="0" w:color="auto"/>
        <w:left w:val="none" w:sz="0" w:space="0" w:color="auto"/>
        <w:bottom w:val="none" w:sz="0" w:space="0" w:color="auto"/>
        <w:right w:val="none" w:sz="0" w:space="0" w:color="auto"/>
      </w:divBdr>
    </w:div>
    <w:div w:id="905803374">
      <w:bodyDiv w:val="1"/>
      <w:marLeft w:val="0"/>
      <w:marRight w:val="0"/>
      <w:marTop w:val="0"/>
      <w:marBottom w:val="0"/>
      <w:divBdr>
        <w:top w:val="none" w:sz="0" w:space="0" w:color="auto"/>
        <w:left w:val="none" w:sz="0" w:space="0" w:color="auto"/>
        <w:bottom w:val="none" w:sz="0" w:space="0" w:color="auto"/>
        <w:right w:val="none" w:sz="0" w:space="0" w:color="auto"/>
      </w:divBdr>
    </w:div>
    <w:div w:id="1600215991">
      <w:bodyDiv w:val="1"/>
      <w:marLeft w:val="0"/>
      <w:marRight w:val="0"/>
      <w:marTop w:val="0"/>
      <w:marBottom w:val="0"/>
      <w:divBdr>
        <w:top w:val="none" w:sz="0" w:space="0" w:color="auto"/>
        <w:left w:val="none" w:sz="0" w:space="0" w:color="auto"/>
        <w:bottom w:val="none" w:sz="0" w:space="0" w:color="auto"/>
        <w:right w:val="none" w:sz="0" w:space="0" w:color="auto"/>
      </w:divBdr>
    </w:div>
    <w:div w:id="1712997793">
      <w:bodyDiv w:val="1"/>
      <w:marLeft w:val="0"/>
      <w:marRight w:val="0"/>
      <w:marTop w:val="0"/>
      <w:marBottom w:val="0"/>
      <w:divBdr>
        <w:top w:val="none" w:sz="0" w:space="0" w:color="auto"/>
        <w:left w:val="none" w:sz="0" w:space="0" w:color="auto"/>
        <w:bottom w:val="none" w:sz="0" w:space="0" w:color="auto"/>
        <w:right w:val="none" w:sz="0" w:space="0" w:color="auto"/>
      </w:divBdr>
    </w:div>
    <w:div w:id="1932815313">
      <w:bodyDiv w:val="1"/>
      <w:marLeft w:val="0"/>
      <w:marRight w:val="0"/>
      <w:marTop w:val="0"/>
      <w:marBottom w:val="0"/>
      <w:divBdr>
        <w:top w:val="none" w:sz="0" w:space="0" w:color="auto"/>
        <w:left w:val="none" w:sz="0" w:space="0" w:color="auto"/>
        <w:bottom w:val="none" w:sz="0" w:space="0" w:color="auto"/>
        <w:right w:val="none" w:sz="0" w:space="0" w:color="auto"/>
      </w:divBdr>
      <w:divsChild>
        <w:div w:id="1658460998">
          <w:marLeft w:val="0"/>
          <w:marRight w:val="0"/>
          <w:marTop w:val="0"/>
          <w:marBottom w:val="0"/>
          <w:divBdr>
            <w:top w:val="none" w:sz="0" w:space="0" w:color="auto"/>
            <w:left w:val="none" w:sz="0" w:space="0" w:color="auto"/>
            <w:bottom w:val="none" w:sz="0" w:space="0" w:color="auto"/>
            <w:right w:val="none" w:sz="0" w:space="0" w:color="auto"/>
          </w:divBdr>
          <w:divsChild>
            <w:div w:id="2115174656">
              <w:marLeft w:val="0"/>
              <w:marRight w:val="0"/>
              <w:marTop w:val="0"/>
              <w:marBottom w:val="0"/>
              <w:divBdr>
                <w:top w:val="none" w:sz="0" w:space="0" w:color="auto"/>
                <w:left w:val="none" w:sz="0" w:space="0" w:color="auto"/>
                <w:bottom w:val="none" w:sz="0" w:space="0" w:color="auto"/>
                <w:right w:val="none" w:sz="0" w:space="0" w:color="auto"/>
              </w:divBdr>
              <w:divsChild>
                <w:div w:id="1713919382">
                  <w:marLeft w:val="0"/>
                  <w:marRight w:val="0"/>
                  <w:marTop w:val="0"/>
                  <w:marBottom w:val="0"/>
                  <w:divBdr>
                    <w:top w:val="none" w:sz="0" w:space="0" w:color="auto"/>
                    <w:left w:val="none" w:sz="0" w:space="0" w:color="auto"/>
                    <w:bottom w:val="none" w:sz="0" w:space="0" w:color="auto"/>
                    <w:right w:val="none" w:sz="0" w:space="0" w:color="auto"/>
                  </w:divBdr>
                  <w:divsChild>
                    <w:div w:id="4561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2460">
          <w:marLeft w:val="0"/>
          <w:marRight w:val="0"/>
          <w:marTop w:val="0"/>
          <w:marBottom w:val="0"/>
          <w:divBdr>
            <w:top w:val="none" w:sz="0" w:space="0" w:color="auto"/>
            <w:left w:val="none" w:sz="0" w:space="0" w:color="auto"/>
            <w:bottom w:val="none" w:sz="0" w:space="0" w:color="auto"/>
            <w:right w:val="none" w:sz="0" w:space="0" w:color="auto"/>
          </w:divBdr>
          <w:divsChild>
            <w:div w:id="1493834108">
              <w:marLeft w:val="0"/>
              <w:marRight w:val="0"/>
              <w:marTop w:val="0"/>
              <w:marBottom w:val="0"/>
              <w:divBdr>
                <w:top w:val="none" w:sz="0" w:space="0" w:color="auto"/>
                <w:left w:val="none" w:sz="0" w:space="0" w:color="auto"/>
                <w:bottom w:val="none" w:sz="0" w:space="0" w:color="auto"/>
                <w:right w:val="none" w:sz="0" w:space="0" w:color="auto"/>
              </w:divBdr>
              <w:divsChild>
                <w:div w:id="1702433655">
                  <w:marLeft w:val="0"/>
                  <w:marRight w:val="0"/>
                  <w:marTop w:val="0"/>
                  <w:marBottom w:val="0"/>
                  <w:divBdr>
                    <w:top w:val="none" w:sz="0" w:space="0" w:color="auto"/>
                    <w:left w:val="none" w:sz="0" w:space="0" w:color="auto"/>
                    <w:bottom w:val="none" w:sz="0" w:space="0" w:color="auto"/>
                    <w:right w:val="none" w:sz="0" w:space="0" w:color="auto"/>
                  </w:divBdr>
                  <w:divsChild>
                    <w:div w:id="1958098517">
                      <w:marLeft w:val="0"/>
                      <w:marRight w:val="0"/>
                      <w:marTop w:val="0"/>
                      <w:marBottom w:val="0"/>
                      <w:divBdr>
                        <w:top w:val="none" w:sz="0" w:space="0" w:color="auto"/>
                        <w:left w:val="none" w:sz="0" w:space="0" w:color="auto"/>
                        <w:bottom w:val="none" w:sz="0" w:space="0" w:color="auto"/>
                        <w:right w:val="none" w:sz="0" w:space="0" w:color="auto"/>
                      </w:divBdr>
                      <w:divsChild>
                        <w:div w:id="13716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s.upenn.edu/~duckwort/images/Duckworth%20and%20Quin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dc.gov/mmwr/preview/mmwrhtml/mm5949a1.htm" TargetMode="External"/><Relationship Id="rId4" Type="http://schemas.openxmlformats.org/officeDocument/2006/relationships/webSettings" Target="webSettings.xml"/><Relationship Id="rId9" Type="http://schemas.openxmlformats.org/officeDocument/2006/relationships/hyperlink" Target="https://web.archive.org/web/20160401151358/http://www.acestudy.org/yahoo_site_admin/assets/docs/ACE_Calculator-English.127143712.pdf"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5799</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Eikenberry</dc:creator>
  <cp:lastModifiedBy>Hisako Matsuo</cp:lastModifiedBy>
  <cp:revision>2</cp:revision>
  <dcterms:created xsi:type="dcterms:W3CDTF">2019-11-25T16:57:00Z</dcterms:created>
  <dcterms:modified xsi:type="dcterms:W3CDTF">2019-11-25T16:57:00Z</dcterms:modified>
</cp:coreProperties>
</file>